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87C" w:rsidRPr="00C7420D" w:rsidRDefault="00B5714F" w:rsidP="00B5714F">
      <w:pPr>
        <w:spacing w:line="360" w:lineRule="auto"/>
        <w:ind w:firstLine="420"/>
        <w:jc w:val="center"/>
        <w:rPr>
          <w:rFonts w:ascii="华文中宋" w:eastAsia="华文中宋" w:hAnsi="华文中宋"/>
          <w:b/>
          <w:sz w:val="32"/>
        </w:rPr>
      </w:pPr>
      <w:r w:rsidRPr="00C7420D">
        <w:rPr>
          <w:rFonts w:ascii="华文中宋" w:eastAsia="华文中宋" w:hAnsi="华文中宋" w:hint="eastAsia"/>
          <w:b/>
          <w:sz w:val="32"/>
        </w:rPr>
        <w:t>流动公共服务：</w:t>
      </w:r>
      <w:r w:rsidR="00342934" w:rsidRPr="00C7420D">
        <w:rPr>
          <w:rFonts w:ascii="华文中宋" w:eastAsia="华文中宋" w:hAnsi="华文中宋" w:hint="eastAsia"/>
          <w:b/>
          <w:sz w:val="32"/>
          <w:rPrChange w:id="0" w:author="朱国伟" w:date="2018-03-30T20:02:00Z">
            <w:rPr>
              <w:rFonts w:ascii="华文中宋" w:eastAsia="华文中宋" w:hAnsi="华文中宋" w:hint="eastAsia"/>
              <w:b/>
              <w:color w:val="FF0000"/>
              <w:sz w:val="32"/>
            </w:rPr>
          </w:rPrChange>
        </w:rPr>
        <w:t>理论</w:t>
      </w:r>
      <w:r w:rsidR="0069787C" w:rsidRPr="00C7420D">
        <w:rPr>
          <w:rFonts w:ascii="华文中宋" w:eastAsia="华文中宋" w:hAnsi="华文中宋" w:hint="eastAsia"/>
          <w:b/>
          <w:sz w:val="32"/>
        </w:rPr>
        <w:t>体系构建与类型</w:t>
      </w:r>
      <w:r w:rsidR="007773C8" w:rsidRPr="00C7420D">
        <w:rPr>
          <w:rFonts w:ascii="华文中宋" w:eastAsia="华文中宋" w:hAnsi="华文中宋" w:hint="eastAsia"/>
          <w:b/>
          <w:sz w:val="32"/>
        </w:rPr>
        <w:t>学</w:t>
      </w:r>
      <w:r w:rsidR="0069787C" w:rsidRPr="00C7420D">
        <w:rPr>
          <w:rFonts w:ascii="华文中宋" w:eastAsia="华文中宋" w:hAnsi="华文中宋" w:hint="eastAsia"/>
          <w:b/>
          <w:sz w:val="32"/>
        </w:rPr>
        <w:t>分析</w:t>
      </w:r>
      <w:r w:rsidR="000C2595">
        <w:rPr>
          <w:rStyle w:val="a9"/>
          <w:rFonts w:ascii="华文中宋" w:eastAsia="华文中宋" w:hAnsi="华文中宋"/>
          <w:b/>
          <w:sz w:val="32"/>
        </w:rPr>
        <w:footnoteReference w:id="1"/>
      </w:r>
    </w:p>
    <w:p w:rsidR="00B5714F" w:rsidRDefault="00B5714F" w:rsidP="00B5714F">
      <w:pPr>
        <w:spacing w:line="360" w:lineRule="auto"/>
        <w:ind w:firstLine="420"/>
        <w:jc w:val="center"/>
        <w:rPr>
          <w:ins w:id="1" w:author="朱国伟" w:date="2018-03-30T20:02:00Z"/>
          <w:sz w:val="24"/>
        </w:rPr>
      </w:pPr>
      <w:r w:rsidRPr="00C7420D">
        <w:rPr>
          <w:sz w:val="24"/>
        </w:rPr>
        <w:t>--基于驱动方式与供需向度的思考</w:t>
      </w:r>
    </w:p>
    <w:p w:rsidR="00CB3236" w:rsidRPr="000C2595" w:rsidRDefault="00CB3236" w:rsidP="000C2595">
      <w:pPr>
        <w:spacing w:line="360" w:lineRule="auto"/>
        <w:ind w:firstLine="420"/>
        <w:jc w:val="center"/>
        <w:rPr>
          <w:ins w:id="2" w:author="nmgdx" w:date="2018-03-30T15:43:00Z"/>
          <w:sz w:val="24"/>
          <w:rPrChange w:id="3" w:author="朱国伟" w:date="2018-03-30T20:08:00Z">
            <w:rPr>
              <w:ins w:id="4" w:author="nmgdx" w:date="2018-03-30T15:43:00Z"/>
              <w:sz w:val="24"/>
            </w:rPr>
          </w:rPrChange>
        </w:rPr>
      </w:pPr>
      <w:proofErr w:type="gramStart"/>
      <w:ins w:id="5" w:author="朱国伟" w:date="2018-03-30T20:05:00Z">
        <w:r w:rsidRPr="000C2595">
          <w:rPr>
            <w:rFonts w:hint="eastAsia"/>
            <w:sz w:val="24"/>
            <w:rPrChange w:id="6" w:author="朱国伟" w:date="2018-03-30T20:08:00Z">
              <w:rPr>
                <w:rFonts w:hint="eastAsia"/>
                <w:sz w:val="24"/>
              </w:rPr>
            </w:rPrChange>
          </w:rPr>
          <w:t>刘银喜</w:t>
        </w:r>
      </w:ins>
      <w:proofErr w:type="gramEnd"/>
      <w:r w:rsidR="000C2595" w:rsidRPr="000C2595">
        <w:rPr>
          <w:rFonts w:hint="eastAsia"/>
          <w:sz w:val="24"/>
        </w:rPr>
        <w:t xml:space="preserve"> </w:t>
      </w:r>
      <w:r w:rsidR="000C2595" w:rsidRPr="000C2595">
        <w:rPr>
          <w:sz w:val="24"/>
        </w:rPr>
        <w:t xml:space="preserve"> </w:t>
      </w:r>
      <w:ins w:id="7" w:author="朱国伟" w:date="2018-03-30T20:05:00Z">
        <w:r w:rsidR="000C2595" w:rsidRPr="000C2595">
          <w:rPr>
            <w:rFonts w:hint="eastAsia"/>
            <w:sz w:val="24"/>
            <w:rPrChange w:id="8" w:author="朱国伟" w:date="2018-03-30T20:08:00Z">
              <w:rPr>
                <w:rFonts w:hint="eastAsia"/>
                <w:sz w:val="24"/>
              </w:rPr>
            </w:rPrChange>
          </w:rPr>
          <w:t>朱国伟</w:t>
        </w:r>
      </w:ins>
      <w:r w:rsidR="000C2595" w:rsidRPr="000C2595">
        <w:rPr>
          <w:rFonts w:hint="eastAsia"/>
          <w:sz w:val="24"/>
        </w:rPr>
        <w:t xml:space="preserve"> </w:t>
      </w:r>
      <w:r w:rsidR="000C2595" w:rsidRPr="000C2595">
        <w:rPr>
          <w:sz w:val="24"/>
        </w:rPr>
        <w:t xml:space="preserve"> </w:t>
      </w:r>
      <w:ins w:id="9" w:author="朱国伟" w:date="2018-03-30T20:05:00Z">
        <w:r w:rsidRPr="000C2595">
          <w:rPr>
            <w:sz w:val="24"/>
            <w:rPrChange w:id="10" w:author="朱国伟" w:date="2018-03-30T20:08:00Z">
              <w:rPr>
                <w:sz w:val="24"/>
              </w:rPr>
            </w:rPrChange>
          </w:rPr>
          <w:t>王翔</w:t>
        </w:r>
      </w:ins>
    </w:p>
    <w:p w:rsidR="004411C5" w:rsidRPr="00C7420D" w:rsidDel="004411C5" w:rsidRDefault="004411C5" w:rsidP="00B5714F">
      <w:pPr>
        <w:spacing w:line="360" w:lineRule="auto"/>
        <w:ind w:firstLine="420"/>
        <w:jc w:val="center"/>
        <w:rPr>
          <w:del w:id="11" w:author="nmgdx" w:date="2018-03-30T15:43:00Z"/>
          <w:sz w:val="24"/>
        </w:rPr>
      </w:pPr>
    </w:p>
    <w:p w:rsidR="00BD7BF6" w:rsidRPr="00C7420D" w:rsidRDefault="00D1264B" w:rsidP="00BD7BF6">
      <w:pPr>
        <w:spacing w:line="360" w:lineRule="auto"/>
        <w:ind w:firstLine="420"/>
        <w:rPr>
          <w:rFonts w:ascii="宋体" w:eastAsia="宋体" w:hAnsi="宋体"/>
        </w:rPr>
      </w:pPr>
      <w:r w:rsidRPr="00C7420D">
        <w:rPr>
          <w:rFonts w:ascii="宋体" w:eastAsia="宋体" w:hAnsi="宋体" w:hint="eastAsia"/>
        </w:rPr>
        <w:t>摘</w:t>
      </w:r>
      <w:r w:rsidRPr="00C7420D">
        <w:rPr>
          <w:rFonts w:ascii="宋体" w:eastAsia="宋体" w:hAnsi="宋体"/>
        </w:rPr>
        <w:t xml:space="preserve">  </w:t>
      </w:r>
      <w:r w:rsidRPr="00C7420D">
        <w:rPr>
          <w:rFonts w:ascii="宋体" w:eastAsia="宋体" w:hAnsi="宋体" w:hint="eastAsia"/>
        </w:rPr>
        <w:t>要：</w:t>
      </w:r>
      <w:r w:rsidR="00BD7BF6" w:rsidRPr="00C7420D">
        <w:rPr>
          <w:rFonts w:ascii="宋体" w:eastAsia="宋体" w:hAnsi="宋体" w:hint="eastAsia"/>
        </w:rPr>
        <w:t>流动公共服务是公共服务“上门服务”的制度化表达，体现了公共服务均等化、精细化的发展趋向。</w:t>
      </w:r>
      <w:r w:rsidR="00342934" w:rsidRPr="00C7420D">
        <w:rPr>
          <w:rFonts w:ascii="宋体" w:eastAsia="宋体" w:hAnsi="宋体" w:hint="eastAsia"/>
          <w:rPrChange w:id="12" w:author="朱国伟" w:date="2018-03-30T20:02:00Z">
            <w:rPr>
              <w:rFonts w:ascii="宋体" w:eastAsia="宋体" w:hAnsi="宋体" w:hint="eastAsia"/>
              <w:color w:val="FF0000"/>
            </w:rPr>
          </w:rPrChange>
        </w:rPr>
        <w:t>流动公共服务是对公共服务供给创新方式的一种概括，既具有实践价值，也具有很强的理论意义，构建流动公共服务理论体系也成为本领域的题中之义。</w:t>
      </w:r>
      <w:r w:rsidR="00BD7BF6" w:rsidRPr="00C7420D">
        <w:rPr>
          <w:rFonts w:ascii="宋体" w:eastAsia="宋体" w:hAnsi="宋体" w:hint="eastAsia"/>
        </w:rPr>
        <w:t>流动公共服务理论体系的构建涉及理念驱动、制度设计、行为方式三个层次的创新与调适，潜藏着流动公共服务发展的内在动力，</w:t>
      </w:r>
      <w:proofErr w:type="gramStart"/>
      <w:r w:rsidR="00BD7BF6" w:rsidRPr="00C7420D">
        <w:rPr>
          <w:rFonts w:ascii="宋体" w:eastAsia="宋体" w:hAnsi="宋体" w:hint="eastAsia"/>
        </w:rPr>
        <w:t>亦关系</w:t>
      </w:r>
      <w:proofErr w:type="gramEnd"/>
      <w:r w:rsidR="00BD7BF6" w:rsidRPr="00C7420D">
        <w:rPr>
          <w:rFonts w:ascii="宋体" w:eastAsia="宋体" w:hAnsi="宋体" w:hint="eastAsia"/>
        </w:rPr>
        <w:t>着国家治理和政府转型的未来旨向。以“驱动方式”和“供需向度”两项核心属性</w:t>
      </w:r>
      <w:proofErr w:type="gramStart"/>
      <w:r w:rsidR="00BD7BF6" w:rsidRPr="00C7420D">
        <w:rPr>
          <w:rFonts w:ascii="宋体" w:eastAsia="宋体" w:hAnsi="宋体" w:hint="eastAsia"/>
        </w:rPr>
        <w:t>为轴可勾勒</w:t>
      </w:r>
      <w:proofErr w:type="gramEnd"/>
      <w:r w:rsidR="00BD7BF6" w:rsidRPr="00C7420D">
        <w:rPr>
          <w:rFonts w:ascii="宋体" w:eastAsia="宋体" w:hAnsi="宋体" w:hint="eastAsia"/>
        </w:rPr>
        <w:t>出流动公共服务</w:t>
      </w:r>
      <w:r w:rsidR="00342934" w:rsidRPr="00C7420D">
        <w:rPr>
          <w:rFonts w:ascii="宋体" w:eastAsia="宋体" w:hAnsi="宋体" w:hint="eastAsia"/>
        </w:rPr>
        <w:t>供给</w:t>
      </w:r>
      <w:r w:rsidR="00BD7BF6" w:rsidRPr="00C7420D">
        <w:rPr>
          <w:rFonts w:ascii="宋体" w:eastAsia="宋体" w:hAnsi="宋体" w:hint="eastAsia"/>
        </w:rPr>
        <w:t>方式的基本类型，亦可为度量和分析流动公共服务行为策略提供</w:t>
      </w:r>
      <w:r w:rsidR="004357F5" w:rsidRPr="00C7420D">
        <w:rPr>
          <w:rFonts w:ascii="宋体" w:eastAsia="宋体" w:hAnsi="宋体" w:hint="eastAsia"/>
        </w:rPr>
        <w:t>学理</w:t>
      </w:r>
      <w:r w:rsidR="00BD7BF6" w:rsidRPr="00C7420D">
        <w:rPr>
          <w:rFonts w:ascii="宋体" w:eastAsia="宋体" w:hAnsi="宋体" w:hint="eastAsia"/>
        </w:rPr>
        <w:t>依据。流动公共服务具有广阔的发展空间，需要社会各界予以充分的关注和参与。</w:t>
      </w:r>
    </w:p>
    <w:p w:rsidR="00BD7BF6" w:rsidRPr="00C7420D" w:rsidDel="004411C5" w:rsidRDefault="00BD7BF6" w:rsidP="00FC6AE0">
      <w:pPr>
        <w:spacing w:line="360" w:lineRule="auto"/>
        <w:ind w:firstLine="420"/>
        <w:jc w:val="left"/>
        <w:rPr>
          <w:del w:id="13" w:author="nmgdx" w:date="2018-03-30T15:43:00Z"/>
        </w:rPr>
      </w:pPr>
    </w:p>
    <w:p w:rsidR="00FC6AE0" w:rsidRDefault="00FC6AE0" w:rsidP="00FC6AE0">
      <w:pPr>
        <w:spacing w:line="360" w:lineRule="auto"/>
        <w:ind w:firstLine="420"/>
        <w:jc w:val="left"/>
      </w:pPr>
      <w:r w:rsidRPr="00C7420D">
        <w:rPr>
          <w:rFonts w:hint="eastAsia"/>
        </w:rPr>
        <w:t>关键词：流动公共服务，</w:t>
      </w:r>
      <w:r w:rsidR="00342934" w:rsidRPr="00C7420D">
        <w:rPr>
          <w:rFonts w:hint="eastAsia"/>
          <w:rPrChange w:id="14" w:author="朱国伟" w:date="2018-03-30T20:02:00Z">
            <w:rPr>
              <w:rFonts w:hint="eastAsia"/>
              <w:color w:val="FF0000"/>
            </w:rPr>
          </w:rPrChange>
        </w:rPr>
        <w:t>理论体系，</w:t>
      </w:r>
      <w:r w:rsidRPr="00C7420D">
        <w:rPr>
          <w:rFonts w:hint="eastAsia"/>
        </w:rPr>
        <w:t>类型学分析，行为策略</w:t>
      </w:r>
    </w:p>
    <w:p w:rsidR="00295CFB" w:rsidRDefault="00295CFB" w:rsidP="00FC6AE0">
      <w:pPr>
        <w:spacing w:line="360" w:lineRule="auto"/>
        <w:ind w:firstLine="420"/>
        <w:jc w:val="left"/>
      </w:pPr>
      <w:r>
        <w:rPr>
          <w:rFonts w:hint="eastAsia"/>
        </w:rPr>
        <w:t>作者刘银喜，男，内蒙古大学公共管理学院院长，教授；王翔，男，</w:t>
      </w:r>
      <w:r w:rsidR="00865C91">
        <w:rPr>
          <w:rFonts w:hint="eastAsia"/>
        </w:rPr>
        <w:t>清华大学社会科学学院政治学系博士研究生。</w:t>
      </w:r>
    </w:p>
    <w:p w:rsidR="00865C91" w:rsidRPr="00C7420D" w:rsidRDefault="00865C91" w:rsidP="00FC6AE0">
      <w:pPr>
        <w:spacing w:line="360" w:lineRule="auto"/>
        <w:ind w:firstLine="420"/>
        <w:jc w:val="left"/>
        <w:rPr>
          <w:rFonts w:hint="eastAsia"/>
        </w:rPr>
      </w:pPr>
      <w:r>
        <w:rPr>
          <w:rFonts w:hint="eastAsia"/>
        </w:rPr>
        <w:t>通讯作者朱国伟，男，内蒙古大学公共管理学院学术型硕士研究生。地址：内蒙古呼和浩特市，邮编0</w:t>
      </w:r>
      <w:r>
        <w:t>10070</w:t>
      </w:r>
      <w:r>
        <w:rPr>
          <w:rFonts w:hint="eastAsia"/>
        </w:rPr>
        <w:t>。</w:t>
      </w:r>
    </w:p>
    <w:p w:rsidR="00C43EA1" w:rsidRPr="00C7420D" w:rsidRDefault="00C43EA1" w:rsidP="00CB7237">
      <w:pPr>
        <w:spacing w:line="360" w:lineRule="auto"/>
        <w:jc w:val="center"/>
        <w:rPr>
          <w:b/>
        </w:rPr>
      </w:pPr>
      <w:r w:rsidRPr="00C7420D">
        <w:rPr>
          <w:rFonts w:hint="eastAsia"/>
          <w:b/>
          <w:sz w:val="36"/>
        </w:rPr>
        <w:t>导言</w:t>
      </w:r>
    </w:p>
    <w:p w:rsidR="003002F0" w:rsidRPr="00C7420D" w:rsidRDefault="00C43EA1" w:rsidP="00001BC9">
      <w:pPr>
        <w:spacing w:line="360" w:lineRule="auto"/>
        <w:ind w:firstLine="420"/>
      </w:pPr>
      <w:r w:rsidRPr="00C7420D">
        <w:rPr>
          <w:rFonts w:hint="eastAsia"/>
        </w:rPr>
        <w:t>在国家全面建立基本公共服务体系、</w:t>
      </w:r>
      <w:r w:rsidR="00CD5E3E" w:rsidRPr="00C7420D">
        <w:rPr>
          <w:rFonts w:hint="eastAsia"/>
        </w:rPr>
        <w:t>注重基本公共服务均等化的过程中，</w:t>
      </w:r>
      <w:r w:rsidR="00590B07" w:rsidRPr="00C7420D">
        <w:rPr>
          <w:rFonts w:hint="eastAsia"/>
        </w:rPr>
        <w:t>如何让</w:t>
      </w:r>
      <w:r w:rsidR="00C93624" w:rsidRPr="00C7420D">
        <w:rPr>
          <w:rFonts w:hint="eastAsia"/>
        </w:rPr>
        <w:t>落后地区与发达地区享受到同等</w:t>
      </w:r>
      <w:r w:rsidR="00632ED6" w:rsidRPr="00C7420D">
        <w:rPr>
          <w:rFonts w:hint="eastAsia"/>
        </w:rPr>
        <w:t>水平的基本公共服务以及如何</w:t>
      </w:r>
      <w:r w:rsidR="00590B07" w:rsidRPr="00C7420D">
        <w:rPr>
          <w:rFonts w:hint="eastAsia"/>
        </w:rPr>
        <w:t>创新公共服务的供给</w:t>
      </w:r>
      <w:r w:rsidR="00FD36C4" w:rsidRPr="00C7420D">
        <w:rPr>
          <w:rFonts w:hint="eastAsia"/>
        </w:rPr>
        <w:t>方式</w:t>
      </w:r>
      <w:r w:rsidR="00590B07" w:rsidRPr="00C7420D">
        <w:rPr>
          <w:rFonts w:hint="eastAsia"/>
        </w:rPr>
        <w:t>成为了公共服务改革的新议题。</w:t>
      </w:r>
      <w:r w:rsidR="004A1645" w:rsidRPr="00C7420D">
        <w:rPr>
          <w:rFonts w:hint="eastAsia"/>
        </w:rPr>
        <w:t>国家</w:t>
      </w:r>
      <w:r w:rsidR="00E928F9" w:rsidRPr="00C7420D">
        <w:rPr>
          <w:rFonts w:hint="eastAsia"/>
        </w:rPr>
        <w:t>《</w:t>
      </w:r>
      <w:r w:rsidR="00B27B46" w:rsidRPr="00C7420D">
        <w:rPr>
          <w:rFonts w:hint="eastAsia"/>
        </w:rPr>
        <w:t>十三五规划》</w:t>
      </w:r>
      <w:r w:rsidR="00F62CD9" w:rsidRPr="00C7420D">
        <w:rPr>
          <w:rFonts w:hint="eastAsia"/>
        </w:rPr>
        <w:t>中</w:t>
      </w:r>
      <w:r w:rsidR="00516188" w:rsidRPr="00C7420D">
        <w:rPr>
          <w:rFonts w:hint="eastAsia"/>
        </w:rPr>
        <w:t>明确提出</w:t>
      </w:r>
      <w:r w:rsidR="00B27B46" w:rsidRPr="00C7420D">
        <w:rPr>
          <w:rFonts w:hint="eastAsia"/>
        </w:rPr>
        <w:t>增加公共服务供给、加强和创新社会治理</w:t>
      </w:r>
      <w:r w:rsidR="00F62CD9" w:rsidRPr="00C7420D">
        <w:rPr>
          <w:rFonts w:hint="eastAsia"/>
        </w:rPr>
        <w:t>，加快落后地区的社会发展</w:t>
      </w:r>
      <w:r w:rsidR="00B27B46" w:rsidRPr="00C7420D">
        <w:rPr>
          <w:rFonts w:hint="eastAsia"/>
        </w:rPr>
        <w:t>。</w:t>
      </w:r>
      <w:r w:rsidR="00E928F9" w:rsidRPr="00C7420D">
        <w:rPr>
          <w:rFonts w:hint="eastAsia"/>
        </w:rPr>
        <w:t>党的十九大报告中</w:t>
      </w:r>
      <w:r w:rsidR="00F61A87" w:rsidRPr="00C7420D">
        <w:rPr>
          <w:rFonts w:hint="eastAsia"/>
        </w:rPr>
        <w:t>也</w:t>
      </w:r>
      <w:r w:rsidR="00E928F9" w:rsidRPr="00C7420D">
        <w:rPr>
          <w:rFonts w:hint="eastAsia"/>
        </w:rPr>
        <w:t>提出</w:t>
      </w:r>
      <w:r w:rsidR="00F61A87" w:rsidRPr="00C7420D">
        <w:rPr>
          <w:rFonts w:hint="eastAsia"/>
        </w:rPr>
        <w:t>“完善公共服务体系，保障群众基本生活，不断满足人民日益增长的美好生活需要”。</w:t>
      </w:r>
      <w:r w:rsidR="00D51DC1" w:rsidRPr="00C7420D">
        <w:rPr>
          <w:rFonts w:hint="eastAsia"/>
        </w:rPr>
        <w:t>流动公共服</w:t>
      </w:r>
      <w:r w:rsidR="006E1823" w:rsidRPr="00C7420D">
        <w:rPr>
          <w:rFonts w:hint="eastAsia"/>
        </w:rPr>
        <w:t>务这一</w:t>
      </w:r>
      <w:r w:rsidR="00FD36C4" w:rsidRPr="00C7420D">
        <w:rPr>
          <w:rFonts w:hint="eastAsia"/>
        </w:rPr>
        <w:t>创新</w:t>
      </w:r>
      <w:r w:rsidR="006E1823" w:rsidRPr="00C7420D">
        <w:rPr>
          <w:rFonts w:hint="eastAsia"/>
        </w:rPr>
        <w:t>供给</w:t>
      </w:r>
      <w:r w:rsidR="00FD36C4" w:rsidRPr="00C7420D">
        <w:rPr>
          <w:rFonts w:hint="eastAsia"/>
        </w:rPr>
        <w:t>方式</w:t>
      </w:r>
      <w:r w:rsidR="006E1823" w:rsidRPr="00C7420D">
        <w:rPr>
          <w:rFonts w:hint="eastAsia"/>
        </w:rPr>
        <w:t>的出现，</w:t>
      </w:r>
      <w:r w:rsidR="00EA2B91" w:rsidRPr="00C7420D">
        <w:rPr>
          <w:rFonts w:hint="eastAsia"/>
          <w:rPrChange w:id="15" w:author="朱国伟" w:date="2018-03-30T20:02:00Z">
            <w:rPr>
              <w:rFonts w:hint="eastAsia"/>
              <w:color w:val="FF0000"/>
            </w:rPr>
          </w:rPrChange>
        </w:rPr>
        <w:t>成为了</w:t>
      </w:r>
      <w:r w:rsidR="006E1823" w:rsidRPr="00C7420D">
        <w:rPr>
          <w:rFonts w:hint="eastAsia"/>
          <w:rPrChange w:id="16" w:author="朱国伟" w:date="2018-03-30T20:02:00Z">
            <w:rPr>
              <w:rFonts w:hint="eastAsia"/>
              <w:color w:val="FF0000"/>
            </w:rPr>
          </w:rPrChange>
        </w:rPr>
        <w:t>政府提供公共服务</w:t>
      </w:r>
      <w:r w:rsidR="00EA2B91" w:rsidRPr="00C7420D">
        <w:rPr>
          <w:rFonts w:hint="eastAsia"/>
          <w:rPrChange w:id="17" w:author="朱国伟" w:date="2018-03-30T20:02:00Z">
            <w:rPr>
              <w:rFonts w:hint="eastAsia"/>
              <w:color w:val="FF0000"/>
            </w:rPr>
          </w:rPrChange>
        </w:rPr>
        <w:t>更为</w:t>
      </w:r>
      <w:r w:rsidR="006E1823" w:rsidRPr="00C7420D">
        <w:rPr>
          <w:rFonts w:hint="eastAsia"/>
          <w:rPrChange w:id="18" w:author="朱国伟" w:date="2018-03-30T20:02:00Z">
            <w:rPr>
              <w:rFonts w:hint="eastAsia"/>
              <w:color w:val="FF0000"/>
            </w:rPr>
          </w:rPrChange>
        </w:rPr>
        <w:t>便捷、高效</w:t>
      </w:r>
      <w:r w:rsidR="00D51DC1" w:rsidRPr="00C7420D">
        <w:rPr>
          <w:rFonts w:hint="eastAsia"/>
          <w:rPrChange w:id="19" w:author="朱国伟" w:date="2018-03-30T20:02:00Z">
            <w:rPr>
              <w:rFonts w:hint="eastAsia"/>
              <w:color w:val="FF0000"/>
            </w:rPr>
          </w:rPrChange>
        </w:rPr>
        <w:t>的手段</w:t>
      </w:r>
      <w:r w:rsidR="000B4998" w:rsidRPr="00C7420D">
        <w:rPr>
          <w:rFonts w:hint="eastAsia"/>
          <w:rPrChange w:id="20" w:author="朱国伟" w:date="2018-03-30T20:02:00Z">
            <w:rPr>
              <w:rFonts w:hint="eastAsia"/>
              <w:color w:val="FF0000"/>
            </w:rPr>
          </w:rPrChange>
        </w:rPr>
        <w:t>，</w:t>
      </w:r>
      <w:r w:rsidR="008D16F7" w:rsidRPr="00C7420D">
        <w:rPr>
          <w:rFonts w:hint="eastAsia"/>
        </w:rPr>
        <w:t>具有深刻的理论意义与实践意义，</w:t>
      </w:r>
      <w:r w:rsidR="00482EC6" w:rsidRPr="00C7420D">
        <w:rPr>
          <w:rFonts w:hint="eastAsia"/>
        </w:rPr>
        <w:t>不仅</w:t>
      </w:r>
      <w:r w:rsidR="008D16F7" w:rsidRPr="00C7420D">
        <w:rPr>
          <w:rFonts w:hint="eastAsia"/>
        </w:rPr>
        <w:t>保障了民族地区、边疆地区乃至落后地区人民的基本公共服务需求，并在</w:t>
      </w:r>
      <w:r w:rsidR="00AA439B" w:rsidRPr="00C7420D">
        <w:rPr>
          <w:rFonts w:hint="eastAsia"/>
        </w:rPr>
        <w:t>推行和实施的过程中最大限度地体现出公平正义</w:t>
      </w:r>
      <w:r w:rsidR="00422BBF" w:rsidRPr="00C7420D">
        <w:rPr>
          <w:rFonts w:hint="eastAsia"/>
        </w:rPr>
        <w:t>和民主的基本精神</w:t>
      </w:r>
      <w:r w:rsidR="00EA2B91" w:rsidRPr="00C7420D">
        <w:rPr>
          <w:rFonts w:hint="eastAsia"/>
        </w:rPr>
        <w:t>（社会主义核心价值理念）</w:t>
      </w:r>
      <w:r w:rsidR="004C1914" w:rsidRPr="00C7420D">
        <w:rPr>
          <w:rFonts w:hint="eastAsia"/>
        </w:rPr>
        <w:t>，弘扬了良好的社会风气。</w:t>
      </w:r>
    </w:p>
    <w:p w:rsidR="004D6227" w:rsidRPr="00C7420D" w:rsidRDefault="00533B74" w:rsidP="00C81B49">
      <w:pPr>
        <w:spacing w:line="360" w:lineRule="auto"/>
        <w:ind w:firstLine="420"/>
      </w:pPr>
      <w:r w:rsidRPr="00C7420D">
        <w:rPr>
          <w:rFonts w:hint="eastAsia"/>
        </w:rPr>
        <w:t>流动公共服务</w:t>
      </w:r>
      <w:r w:rsidR="009F32B9" w:rsidRPr="00C7420D">
        <w:rPr>
          <w:rFonts w:hint="eastAsia"/>
        </w:rPr>
        <w:t>在我国发端于上世纪</w:t>
      </w:r>
      <w:r w:rsidR="00F02018" w:rsidRPr="00C7420D">
        <w:rPr>
          <w:rFonts w:hint="eastAsia"/>
        </w:rPr>
        <w:t>末</w:t>
      </w:r>
      <w:r w:rsidR="009F32B9" w:rsidRPr="00C7420D">
        <w:rPr>
          <w:rFonts w:hint="eastAsia"/>
        </w:rPr>
        <w:t>，</w:t>
      </w:r>
      <w:r w:rsidR="00100767" w:rsidRPr="00C7420D">
        <w:rPr>
          <w:rFonts w:hint="eastAsia"/>
        </w:rPr>
        <w:t>最初在</w:t>
      </w:r>
      <w:r w:rsidR="00EA2B91" w:rsidRPr="00C7420D">
        <w:rPr>
          <w:rFonts w:hint="eastAsia"/>
        </w:rPr>
        <w:t>北部</w:t>
      </w:r>
      <w:r w:rsidR="00100767" w:rsidRPr="00C7420D">
        <w:rPr>
          <w:rFonts w:hint="eastAsia"/>
        </w:rPr>
        <w:t>边疆地区</w:t>
      </w:r>
      <w:r w:rsidR="00EA2B91" w:rsidRPr="00C7420D">
        <w:rPr>
          <w:rFonts w:hint="eastAsia"/>
        </w:rPr>
        <w:t>和东南沿海</w:t>
      </w:r>
      <w:r w:rsidR="00100767" w:rsidRPr="00C7420D">
        <w:rPr>
          <w:rFonts w:hint="eastAsia"/>
        </w:rPr>
        <w:t>出现，</w:t>
      </w:r>
      <w:r w:rsidR="00D76926" w:rsidRPr="00C7420D">
        <w:rPr>
          <w:rFonts w:hint="eastAsia"/>
        </w:rPr>
        <w:t>以</w:t>
      </w:r>
      <w:r w:rsidR="00100767" w:rsidRPr="00C7420D">
        <w:rPr>
          <w:rFonts w:hint="eastAsia"/>
        </w:rPr>
        <w:t>满足</w:t>
      </w:r>
      <w:r w:rsidR="00FA309D" w:rsidRPr="00C7420D">
        <w:rPr>
          <w:rFonts w:hint="eastAsia"/>
        </w:rPr>
        <w:t>政</w:t>
      </w:r>
      <w:r w:rsidR="00FA309D" w:rsidRPr="00C7420D">
        <w:rPr>
          <w:rFonts w:hint="eastAsia"/>
        </w:rPr>
        <w:lastRenderedPageBreak/>
        <w:t>府常规公共服务难以辐射到的群体或地区的公共服务需求。</w:t>
      </w:r>
      <w:r w:rsidR="004E6E3A" w:rsidRPr="00C7420D">
        <w:rPr>
          <w:rFonts w:hint="eastAsia"/>
        </w:rPr>
        <w:t>流动公共服务</w:t>
      </w:r>
      <w:r w:rsidRPr="00C7420D">
        <w:rPr>
          <w:rFonts w:hint="eastAsia"/>
        </w:rPr>
        <w:t>是现代公共服务</w:t>
      </w:r>
      <w:r w:rsidR="00071516" w:rsidRPr="00C7420D">
        <w:rPr>
          <w:rFonts w:hint="eastAsia"/>
        </w:rPr>
        <w:t>供给制度</w:t>
      </w:r>
      <w:r w:rsidRPr="00C7420D">
        <w:rPr>
          <w:rFonts w:hint="eastAsia"/>
        </w:rPr>
        <w:t>改革的</w:t>
      </w:r>
      <w:r w:rsidR="00071516" w:rsidRPr="00C7420D">
        <w:rPr>
          <w:rFonts w:hint="eastAsia"/>
        </w:rPr>
        <w:t>一项重要组成部分，它所包含的理论框架、实践经验和制度构建无疑为</w:t>
      </w:r>
      <w:r w:rsidR="00D40C3A" w:rsidRPr="00C7420D">
        <w:rPr>
          <w:rFonts w:hint="eastAsia"/>
        </w:rPr>
        <w:t>公共服务改革提供了更加丰富的路径选择与制度</w:t>
      </w:r>
      <w:r w:rsidR="004D6227" w:rsidRPr="00C7420D">
        <w:rPr>
          <w:rFonts w:hint="eastAsia"/>
        </w:rPr>
        <w:t>启发</w:t>
      </w:r>
      <w:r w:rsidR="00373281" w:rsidRPr="00C7420D">
        <w:rPr>
          <w:rFonts w:hint="eastAsia"/>
        </w:rPr>
        <w:t>，为我们对</w:t>
      </w:r>
      <w:r w:rsidR="00D40C3A" w:rsidRPr="00C7420D">
        <w:rPr>
          <w:rFonts w:hint="eastAsia"/>
        </w:rPr>
        <w:t>公共服务均等化与社会公平正义</w:t>
      </w:r>
      <w:r w:rsidR="0093296F" w:rsidRPr="00C7420D">
        <w:rPr>
          <w:rFonts w:hint="eastAsia"/>
        </w:rPr>
        <w:t>的实现提供了新的审视角度。</w:t>
      </w:r>
      <w:r w:rsidR="004D6227" w:rsidRPr="00C7420D">
        <w:rPr>
          <w:rFonts w:hint="eastAsia"/>
          <w:rPrChange w:id="21" w:author="朱国伟" w:date="2018-03-30T20:02:00Z">
            <w:rPr>
              <w:rFonts w:hint="eastAsia"/>
              <w:color w:val="FF0000"/>
            </w:rPr>
          </w:rPrChange>
        </w:rPr>
        <w:t>亦为我们认知公共服务提供了</w:t>
      </w:r>
      <w:r w:rsidR="009F587F" w:rsidRPr="00C7420D">
        <w:rPr>
          <w:rFonts w:hint="eastAsia"/>
          <w:rPrChange w:id="22" w:author="朱国伟" w:date="2018-03-30T20:02:00Z">
            <w:rPr>
              <w:rFonts w:hint="eastAsia"/>
              <w:color w:val="FF0000"/>
            </w:rPr>
          </w:rPrChange>
        </w:rPr>
        <w:t>理念</w:t>
      </w:r>
      <w:r w:rsidR="00914D3A" w:rsidRPr="00C7420D">
        <w:rPr>
          <w:rFonts w:hint="eastAsia"/>
          <w:rPrChange w:id="23" w:author="朱国伟" w:date="2018-03-30T20:02:00Z">
            <w:rPr>
              <w:rFonts w:hint="eastAsia"/>
              <w:color w:val="FF0000"/>
            </w:rPr>
          </w:rPrChange>
        </w:rPr>
        <w:t>上</w:t>
      </w:r>
      <w:r w:rsidR="004D6227" w:rsidRPr="00C7420D">
        <w:rPr>
          <w:rFonts w:hint="eastAsia"/>
          <w:rPrChange w:id="24" w:author="朱国伟" w:date="2018-03-30T20:02:00Z">
            <w:rPr>
              <w:rFonts w:hint="eastAsia"/>
              <w:color w:val="FF0000"/>
            </w:rPr>
          </w:rPrChange>
        </w:rPr>
        <w:t>的视角。</w:t>
      </w:r>
      <w:r w:rsidR="0093296F" w:rsidRPr="00C7420D">
        <w:rPr>
          <w:rFonts w:hint="eastAsia"/>
        </w:rPr>
        <w:t>流动公共服务</w:t>
      </w:r>
      <w:r w:rsidR="007D44A4" w:rsidRPr="00C7420D">
        <w:rPr>
          <w:rFonts w:hint="eastAsia"/>
        </w:rPr>
        <w:t>理论</w:t>
      </w:r>
      <w:r w:rsidR="0093296F" w:rsidRPr="00C7420D">
        <w:rPr>
          <w:rFonts w:hint="eastAsia"/>
        </w:rPr>
        <w:t>与其他理论体系有所不同</w:t>
      </w:r>
      <w:r w:rsidR="00817856" w:rsidRPr="00C7420D">
        <w:rPr>
          <w:rFonts w:hint="eastAsia"/>
        </w:rPr>
        <w:t>，它是根据现有的实践和运作而进行</w:t>
      </w:r>
      <w:r w:rsidR="00285682" w:rsidRPr="00C7420D">
        <w:rPr>
          <w:rFonts w:hint="eastAsia"/>
        </w:rPr>
        <w:t>理论探讨</w:t>
      </w:r>
      <w:r w:rsidR="000513DF" w:rsidRPr="00C7420D">
        <w:rPr>
          <w:rFonts w:hint="eastAsia"/>
        </w:rPr>
        <w:t>和体系构建。</w:t>
      </w:r>
      <w:r w:rsidR="00825C3E" w:rsidRPr="00C7420D">
        <w:rPr>
          <w:rPrChange w:id="25" w:author="朱国伟" w:date="2018-03-30T20:02:00Z">
            <w:rPr>
              <w:color w:val="FF0000"/>
            </w:rPr>
          </w:rPrChange>
        </w:rPr>
        <w:t>流动公共服务供给模式不仅从供给方式上对公共服务进行了创新，同时也</w:t>
      </w:r>
      <w:r w:rsidR="00825C3E" w:rsidRPr="00C7420D">
        <w:rPr>
          <w:rFonts w:hint="eastAsia"/>
          <w:rPrChange w:id="26" w:author="朱国伟" w:date="2018-03-30T20:02:00Z">
            <w:rPr>
              <w:rFonts w:hint="eastAsia"/>
              <w:color w:val="FF0000"/>
            </w:rPr>
          </w:rPrChange>
        </w:rPr>
        <w:t>是政府</w:t>
      </w:r>
      <w:r w:rsidR="00285CC8" w:rsidRPr="00C7420D">
        <w:rPr>
          <w:rFonts w:hint="eastAsia"/>
          <w:rPrChange w:id="27" w:author="朱国伟" w:date="2018-03-30T20:02:00Z">
            <w:rPr>
              <w:rFonts w:hint="eastAsia"/>
              <w:color w:val="FF0000"/>
            </w:rPr>
          </w:rPrChange>
        </w:rPr>
        <w:t>理念的一种创新。流动公共服务主动、灵活及无缝隙的理念让公共服务供给更加高效、契合民意</w:t>
      </w:r>
      <w:r w:rsidR="00F602FD" w:rsidRPr="00C7420D">
        <w:rPr>
          <w:rFonts w:hint="eastAsia"/>
          <w:rPrChange w:id="28" w:author="朱国伟" w:date="2018-03-30T20:02:00Z">
            <w:rPr>
              <w:rFonts w:hint="eastAsia"/>
              <w:color w:val="FF0000"/>
            </w:rPr>
          </w:rPrChange>
        </w:rPr>
        <w:t>，</w:t>
      </w:r>
      <w:r w:rsidR="00825C3E" w:rsidRPr="00C7420D">
        <w:rPr>
          <w:rFonts w:hint="eastAsia"/>
          <w:rPrChange w:id="29" w:author="朱国伟" w:date="2018-03-30T20:02:00Z">
            <w:rPr>
              <w:rFonts w:hint="eastAsia"/>
              <w:color w:val="FF0000"/>
            </w:rPr>
          </w:rPrChange>
        </w:rPr>
        <w:t>也是新时代社会治理的创新性探索</w:t>
      </w:r>
      <w:r w:rsidR="00F602FD" w:rsidRPr="00C7420D">
        <w:rPr>
          <w:rFonts w:hint="eastAsia"/>
          <w:rPrChange w:id="30" w:author="朱国伟" w:date="2018-03-30T20:02:00Z">
            <w:rPr>
              <w:rFonts w:hint="eastAsia"/>
              <w:color w:val="FF0000"/>
            </w:rPr>
          </w:rPrChange>
        </w:rPr>
        <w:t>；</w:t>
      </w:r>
      <w:r w:rsidR="006D0FE3" w:rsidRPr="00C7420D">
        <w:rPr>
          <w:rStyle w:val="a9"/>
          <w:rPrChange w:id="31" w:author="朱国伟" w:date="2018-03-30T20:02:00Z">
            <w:rPr>
              <w:rStyle w:val="a9"/>
              <w:color w:val="FF0000"/>
            </w:rPr>
          </w:rPrChange>
        </w:rPr>
        <w:footnoteReference w:id="2"/>
      </w:r>
      <w:r w:rsidR="00F602FD" w:rsidRPr="00C7420D">
        <w:rPr>
          <w:rPrChange w:id="32" w:author="朱国伟" w:date="2018-03-30T20:02:00Z">
            <w:rPr>
              <w:color w:val="FF0000"/>
            </w:rPr>
          </w:rPrChange>
        </w:rPr>
        <w:t xml:space="preserve"> </w:t>
      </w:r>
      <w:r w:rsidR="00825C3E" w:rsidRPr="00C7420D">
        <w:rPr>
          <w:rPrChange w:id="33" w:author="朱国伟" w:date="2018-03-30T20:02:00Z">
            <w:rPr>
              <w:color w:val="FF0000"/>
            </w:rPr>
          </w:rPrChange>
        </w:rPr>
        <w:t>流动公共服务实现了边疆民族地区与其他地区之间的公共服务均等化，提升了边疆民族地区的公共服务便捷性与可得性</w:t>
      </w:r>
      <w:r w:rsidR="00946F93" w:rsidRPr="00C7420D">
        <w:rPr>
          <w:rFonts w:hint="eastAsia"/>
          <w:rPrChange w:id="34" w:author="朱国伟" w:date="2018-03-30T20:02:00Z">
            <w:rPr>
              <w:rFonts w:hint="eastAsia"/>
              <w:color w:val="FF0000"/>
            </w:rPr>
          </w:rPrChange>
        </w:rPr>
        <w:t>。</w:t>
      </w:r>
      <w:r w:rsidR="006D0FE3" w:rsidRPr="00C7420D">
        <w:rPr>
          <w:rStyle w:val="a9"/>
          <w:rPrChange w:id="35" w:author="朱国伟" w:date="2018-03-30T20:02:00Z">
            <w:rPr>
              <w:rStyle w:val="a9"/>
              <w:color w:val="FF0000"/>
            </w:rPr>
          </w:rPrChange>
        </w:rPr>
        <w:footnoteReference w:id="3"/>
      </w:r>
      <w:r w:rsidR="00F602FD" w:rsidRPr="00C7420D">
        <w:rPr>
          <w:rPrChange w:id="36" w:author="朱国伟" w:date="2018-03-30T20:02:00Z">
            <w:rPr>
              <w:color w:val="FF0000"/>
            </w:rPr>
          </w:rPrChange>
        </w:rPr>
        <w:t xml:space="preserve"> </w:t>
      </w:r>
      <w:r w:rsidR="00623757" w:rsidRPr="00C7420D">
        <w:rPr>
          <w:rFonts w:hint="eastAsia"/>
        </w:rPr>
        <w:t>这些研究成果丰富的思想资源和理论洞见，也构成了本研究进行深度对话的学术对象和推进相关知识的参照框架。</w:t>
      </w:r>
      <w:r w:rsidR="00F602FD" w:rsidRPr="00C7420D">
        <w:rPr>
          <w:rFonts w:hint="eastAsia"/>
        </w:rPr>
        <w:t>但目前</w:t>
      </w:r>
      <w:r w:rsidR="00370B85" w:rsidRPr="00C7420D">
        <w:rPr>
          <w:rFonts w:hint="eastAsia"/>
        </w:rPr>
        <w:t>流动公共服务仍然处于现象描述与概念提出的阶段，</w:t>
      </w:r>
      <w:r w:rsidR="00623757" w:rsidRPr="00C7420D">
        <w:rPr>
          <w:rFonts w:hint="eastAsia"/>
        </w:rPr>
        <w:t>缺乏对</w:t>
      </w:r>
      <w:r w:rsidR="000A2F9A" w:rsidRPr="00C7420D">
        <w:rPr>
          <w:rFonts w:hint="eastAsia"/>
        </w:rPr>
        <w:t>流动公共服务</w:t>
      </w:r>
      <w:r w:rsidR="00623757" w:rsidRPr="00C7420D">
        <w:rPr>
          <w:rFonts w:hint="eastAsia"/>
        </w:rPr>
        <w:t>实施状况系统的、全面的、整体的认知</w:t>
      </w:r>
      <w:r w:rsidR="00004660" w:rsidRPr="00C7420D">
        <w:rPr>
          <w:rFonts w:hint="eastAsia"/>
        </w:rPr>
        <w:t>和更加科学的类型化分析</w:t>
      </w:r>
      <w:r w:rsidR="00623757" w:rsidRPr="00C7420D">
        <w:rPr>
          <w:rFonts w:hint="eastAsia"/>
        </w:rPr>
        <w:t>。</w:t>
      </w:r>
      <w:r w:rsidR="00004660" w:rsidRPr="00C7420D">
        <w:rPr>
          <w:rFonts w:hint="eastAsia"/>
        </w:rPr>
        <w:t>本文正是在此基础上的进一步探讨。</w:t>
      </w:r>
    </w:p>
    <w:p w:rsidR="00435E0A" w:rsidRPr="00C7420D" w:rsidRDefault="00B5714F" w:rsidP="00810657">
      <w:pPr>
        <w:spacing w:line="360" w:lineRule="auto"/>
        <w:ind w:firstLine="420"/>
        <w:jc w:val="center"/>
        <w:rPr>
          <w:b/>
          <w:sz w:val="24"/>
        </w:rPr>
      </w:pPr>
      <w:r w:rsidRPr="00C7420D">
        <w:rPr>
          <w:rFonts w:hint="eastAsia"/>
          <w:b/>
          <w:sz w:val="24"/>
        </w:rPr>
        <w:t>一、流动公共服务的</w:t>
      </w:r>
      <w:r w:rsidR="00004660" w:rsidRPr="00C7420D">
        <w:rPr>
          <w:rFonts w:hint="eastAsia"/>
          <w:b/>
          <w:sz w:val="24"/>
          <w:rPrChange w:id="37" w:author="朱国伟" w:date="2018-03-30T20:02:00Z">
            <w:rPr>
              <w:rFonts w:hint="eastAsia"/>
              <w:b/>
              <w:color w:val="FF0000"/>
              <w:sz w:val="24"/>
            </w:rPr>
          </w:rPrChange>
        </w:rPr>
        <w:t>理论</w:t>
      </w:r>
      <w:r w:rsidR="00435E0A" w:rsidRPr="00C7420D">
        <w:rPr>
          <w:rFonts w:hint="eastAsia"/>
          <w:b/>
          <w:sz w:val="24"/>
        </w:rPr>
        <w:t>体系构建</w:t>
      </w:r>
    </w:p>
    <w:p w:rsidR="00F03EA7" w:rsidRPr="00C7420D" w:rsidRDefault="003855BB" w:rsidP="009A6C6C">
      <w:pPr>
        <w:spacing w:line="360" w:lineRule="auto"/>
        <w:ind w:firstLineChars="200" w:firstLine="420"/>
      </w:pPr>
      <w:r w:rsidRPr="00C7420D">
        <w:rPr>
          <w:rFonts w:hint="eastAsia"/>
        </w:rPr>
        <w:t>依据</w:t>
      </w:r>
      <w:r w:rsidR="007E6C87" w:rsidRPr="00C7420D">
        <w:rPr>
          <w:rFonts w:hint="eastAsia"/>
        </w:rPr>
        <w:t>前期</w:t>
      </w:r>
      <w:r w:rsidR="00625F49" w:rsidRPr="00C7420D">
        <w:rPr>
          <w:rFonts w:hint="eastAsia"/>
        </w:rPr>
        <w:t>研究</w:t>
      </w:r>
      <w:r w:rsidR="00004660" w:rsidRPr="00C7420D">
        <w:rPr>
          <w:rFonts w:hint="eastAsia"/>
        </w:rPr>
        <w:t>成果</w:t>
      </w:r>
      <w:r w:rsidR="007E6C87" w:rsidRPr="00C7420D">
        <w:rPr>
          <w:rFonts w:hint="eastAsia"/>
        </w:rPr>
        <w:t>和实践</w:t>
      </w:r>
      <w:r w:rsidR="00004660" w:rsidRPr="00C7420D">
        <w:rPr>
          <w:rFonts w:hint="eastAsia"/>
        </w:rPr>
        <w:t>基础，本文将</w:t>
      </w:r>
      <w:r w:rsidR="00625F49" w:rsidRPr="00C7420D">
        <w:rPr>
          <w:rFonts w:hint="eastAsia"/>
        </w:rPr>
        <w:t>流动公共服务</w:t>
      </w:r>
      <w:r w:rsidR="00004660" w:rsidRPr="00C7420D">
        <w:rPr>
          <w:rFonts w:hint="eastAsia"/>
        </w:rPr>
        <w:t>内涵具体化为</w:t>
      </w:r>
      <w:r w:rsidR="00625F49" w:rsidRPr="00C7420D">
        <w:rPr>
          <w:rFonts w:hint="eastAsia"/>
        </w:rPr>
        <w:t>：流动公共服务是</w:t>
      </w:r>
      <w:r w:rsidR="005B16F8" w:rsidRPr="00C7420D">
        <w:rPr>
          <w:rFonts w:hint="eastAsia"/>
        </w:rPr>
        <w:t>为了保障公民的基本公共服务权益与实现基本公共服务均等化</w:t>
      </w:r>
      <w:r w:rsidR="00140B5C" w:rsidRPr="00C7420D">
        <w:rPr>
          <w:rFonts w:hint="eastAsia"/>
        </w:rPr>
        <w:t>、解决传统公共服务</w:t>
      </w:r>
      <w:r w:rsidR="00E9189A" w:rsidRPr="00C7420D">
        <w:rPr>
          <w:rFonts w:hint="eastAsia"/>
        </w:rPr>
        <w:t>可及性缺陷</w:t>
      </w:r>
      <w:r w:rsidR="00140B5C" w:rsidRPr="00C7420D">
        <w:rPr>
          <w:rFonts w:hint="eastAsia"/>
        </w:rPr>
        <w:t>，</w:t>
      </w:r>
      <w:r w:rsidR="005B16F8" w:rsidRPr="00C7420D">
        <w:rPr>
          <w:rFonts w:hint="eastAsia"/>
        </w:rPr>
        <w:t>由政府、市场以及第三部门</w:t>
      </w:r>
      <w:r w:rsidR="0077531E" w:rsidRPr="00C7420D">
        <w:rPr>
          <w:rFonts w:hint="eastAsia"/>
        </w:rPr>
        <w:t>主动上门提供</w:t>
      </w:r>
      <w:r w:rsidR="00140B5C" w:rsidRPr="00C7420D">
        <w:rPr>
          <w:rFonts w:hint="eastAsia"/>
        </w:rPr>
        <w:t>的具有主动性、灵活性以及无缝隙</w:t>
      </w:r>
      <w:r w:rsidR="005B16F8" w:rsidRPr="00C7420D">
        <w:rPr>
          <w:rFonts w:hint="eastAsia"/>
        </w:rPr>
        <w:t>公共服务</w:t>
      </w:r>
      <w:r w:rsidR="00140B5C" w:rsidRPr="00C7420D">
        <w:rPr>
          <w:rFonts w:hint="eastAsia"/>
          <w:rPrChange w:id="38" w:author="朱国伟" w:date="2018-03-30T20:02:00Z">
            <w:rPr>
              <w:rFonts w:hint="eastAsia"/>
              <w:color w:val="FF0000"/>
            </w:rPr>
          </w:rPrChange>
        </w:rPr>
        <w:t>的过程</w:t>
      </w:r>
      <w:r w:rsidR="005B16F8" w:rsidRPr="00C7420D">
        <w:rPr>
          <w:rFonts w:hint="eastAsia"/>
        </w:rPr>
        <w:t>。</w:t>
      </w:r>
      <w:r w:rsidR="001515AB" w:rsidRPr="00C7420D">
        <w:rPr>
          <w:rFonts w:hint="eastAsia"/>
        </w:rPr>
        <w:t>流动公共服务作为一种创新型的公共服务制度，</w:t>
      </w:r>
      <w:r w:rsidR="00121A1D" w:rsidRPr="00C7420D">
        <w:rPr>
          <w:rFonts w:hint="eastAsia"/>
        </w:rPr>
        <w:t>需要从不同层次</w:t>
      </w:r>
      <w:r w:rsidR="00140B5C" w:rsidRPr="00C7420D">
        <w:rPr>
          <w:rFonts w:hint="eastAsia"/>
        </w:rPr>
        <w:t>阐述其理论</w:t>
      </w:r>
      <w:r w:rsidR="00121A1D" w:rsidRPr="00C7420D">
        <w:rPr>
          <w:rFonts w:hint="eastAsia"/>
        </w:rPr>
        <w:t>体系</w:t>
      </w:r>
      <w:r w:rsidR="00140B5C" w:rsidRPr="00C7420D">
        <w:rPr>
          <w:rFonts w:hint="eastAsia"/>
        </w:rPr>
        <w:t>的</w:t>
      </w:r>
      <w:r w:rsidR="00121A1D" w:rsidRPr="00C7420D">
        <w:rPr>
          <w:rFonts w:hint="eastAsia"/>
        </w:rPr>
        <w:t>构建。</w:t>
      </w:r>
      <w:r w:rsidR="00272A9E" w:rsidRPr="00C7420D">
        <w:rPr>
          <w:rFonts w:hint="eastAsia"/>
        </w:rPr>
        <w:t>本文</w:t>
      </w:r>
      <w:r w:rsidR="007B7A1D" w:rsidRPr="00C7420D">
        <w:rPr>
          <w:rFonts w:hint="eastAsia"/>
        </w:rPr>
        <w:t>在</w:t>
      </w:r>
      <w:r w:rsidR="003C45C1" w:rsidRPr="00C7420D">
        <w:rPr>
          <w:rFonts w:hint="eastAsia"/>
        </w:rPr>
        <w:t>参考</w:t>
      </w:r>
      <w:r w:rsidR="007B7A1D" w:rsidRPr="00C7420D">
        <w:rPr>
          <w:rFonts w:hint="eastAsia"/>
        </w:rPr>
        <w:t>道格拉斯·诺斯将制度划分为“</w:t>
      </w:r>
      <w:ins w:id="39" w:author="朱国伟" w:date="2018-03-30T19:58:00Z">
        <w:r w:rsidR="00B86A80" w:rsidRPr="00C7420D">
          <w:rPr>
            <w:rFonts w:hint="eastAsia"/>
            <w:rPrChange w:id="40" w:author="朱国伟" w:date="2018-03-30T20:02:00Z">
              <w:rPr>
                <w:rFonts w:hint="eastAsia"/>
                <w:color w:val="FF0000"/>
              </w:rPr>
            </w:rPrChange>
          </w:rPr>
          <w:t>设计</w:t>
        </w:r>
      </w:ins>
      <w:del w:id="41" w:author="朱国伟" w:date="2018-03-30T19:58:00Z">
        <w:r w:rsidR="007B7A1D" w:rsidRPr="00C7420D" w:rsidDel="00B86A80">
          <w:rPr>
            <w:rFonts w:hint="eastAsia"/>
            <w:rPrChange w:id="42" w:author="朱国伟" w:date="2018-03-30T20:02:00Z">
              <w:rPr>
                <w:rFonts w:hint="eastAsia"/>
                <w:color w:val="FF0000"/>
              </w:rPr>
            </w:rPrChange>
          </w:rPr>
          <w:delText>宪政</w:delText>
        </w:r>
        <w:r w:rsidR="00EB59E8" w:rsidRPr="00C7420D" w:rsidDel="00B86A80">
          <w:rPr>
            <w:rFonts w:hint="eastAsia"/>
            <w:rPrChange w:id="43" w:author="朱国伟" w:date="2018-03-30T20:02:00Z">
              <w:rPr>
                <w:rFonts w:hint="eastAsia"/>
                <w:color w:val="FF0000"/>
              </w:rPr>
            </w:rPrChange>
          </w:rPr>
          <w:delText>（一定换个词</w:delText>
        </w:r>
      </w:del>
      <w:ins w:id="44" w:author="nmgdx" w:date="2018-03-30T15:40:00Z">
        <w:del w:id="45" w:author="朱国伟" w:date="2018-03-30T19:58:00Z">
          <w:r w:rsidR="009A6C6C" w:rsidRPr="00C7420D" w:rsidDel="00B86A80">
            <w:rPr>
              <w:rFonts w:hint="eastAsia"/>
              <w:rPrChange w:id="46" w:author="朱国伟" w:date="2018-03-30T20:02:00Z">
                <w:rPr>
                  <w:rFonts w:hint="eastAsia"/>
                  <w:color w:val="FF0000"/>
                </w:rPr>
              </w:rPrChange>
            </w:rPr>
            <w:delText>设计</w:delText>
          </w:r>
        </w:del>
      </w:ins>
      <w:del w:id="47" w:author="朱国伟" w:date="2018-03-30T19:58:00Z">
        <w:r w:rsidR="00EB59E8" w:rsidRPr="00C7420D" w:rsidDel="00B86A80">
          <w:rPr>
            <w:rFonts w:hint="eastAsia"/>
            <w:rPrChange w:id="48" w:author="朱国伟" w:date="2018-03-30T20:02:00Z">
              <w:rPr>
                <w:rFonts w:hint="eastAsia"/>
                <w:color w:val="FF0000"/>
              </w:rPr>
            </w:rPrChange>
          </w:rPr>
          <w:delText>）</w:delText>
        </w:r>
      </w:del>
      <w:r w:rsidR="007B7A1D" w:rsidRPr="00C7420D">
        <w:rPr>
          <w:rFonts w:hint="eastAsia"/>
        </w:rPr>
        <w:t>规则、运行规则和行为准则”</w:t>
      </w:r>
      <w:r w:rsidR="00F02018" w:rsidRPr="00C7420D">
        <w:rPr>
          <w:rStyle w:val="a9"/>
        </w:rPr>
        <w:footnoteReference w:id="4"/>
      </w:r>
      <w:r w:rsidR="007B7A1D" w:rsidRPr="00C7420D">
        <w:rPr>
          <w:rFonts w:hint="eastAsia"/>
        </w:rPr>
        <w:t>三层次基础上，结合</w:t>
      </w:r>
      <w:r w:rsidR="00EB59E8" w:rsidRPr="00C7420D">
        <w:rPr>
          <w:rFonts w:hint="eastAsia"/>
        </w:rPr>
        <w:t>学术界</w:t>
      </w:r>
      <w:r w:rsidR="007B7A1D" w:rsidRPr="00C7420D">
        <w:rPr>
          <w:rFonts w:hint="eastAsia"/>
        </w:rPr>
        <w:t>关于制度</w:t>
      </w:r>
      <w:r w:rsidR="00EB59E8" w:rsidRPr="00C7420D">
        <w:rPr>
          <w:rFonts w:hint="eastAsia"/>
        </w:rPr>
        <w:t>的层次分析，提出</w:t>
      </w:r>
      <w:r w:rsidR="00283E2C" w:rsidRPr="00C7420D">
        <w:rPr>
          <w:rFonts w:hint="eastAsia"/>
        </w:rPr>
        <w:t>包含“理念驱动、</w:t>
      </w:r>
      <w:r w:rsidR="0070571D" w:rsidRPr="00C7420D">
        <w:rPr>
          <w:rFonts w:hint="eastAsia"/>
        </w:rPr>
        <w:t>制度设计及执行规范</w:t>
      </w:r>
      <w:r w:rsidR="00283E2C" w:rsidRPr="00C7420D">
        <w:rPr>
          <w:rFonts w:hint="eastAsia"/>
        </w:rPr>
        <w:t>”</w:t>
      </w:r>
      <w:r w:rsidR="0070571D" w:rsidRPr="00C7420D">
        <w:rPr>
          <w:rFonts w:hint="eastAsia"/>
        </w:rPr>
        <w:t>三个层次的</w:t>
      </w:r>
      <w:r w:rsidR="00140B5C" w:rsidRPr="00C7420D">
        <w:rPr>
          <w:rFonts w:hint="eastAsia"/>
        </w:rPr>
        <w:t>理论</w:t>
      </w:r>
      <w:r w:rsidR="0070571D" w:rsidRPr="00C7420D">
        <w:rPr>
          <w:rFonts w:hint="eastAsia"/>
        </w:rPr>
        <w:t>分析框架</w:t>
      </w:r>
      <w:r w:rsidR="006F74E5" w:rsidRPr="00C7420D">
        <w:rPr>
          <w:rFonts w:hint="eastAsia"/>
        </w:rPr>
        <w:t>和</w:t>
      </w:r>
      <w:r w:rsidR="006F74E5" w:rsidRPr="00C7420D">
        <w:rPr>
          <w:rFonts w:hint="eastAsia"/>
          <w:rPrChange w:id="49" w:author="朱国伟" w:date="2018-03-30T20:02:00Z">
            <w:rPr>
              <w:rFonts w:hint="eastAsia"/>
              <w:color w:val="FF0000"/>
            </w:rPr>
          </w:rPrChange>
        </w:rPr>
        <w:t>理论体系构建思路</w:t>
      </w:r>
      <w:r w:rsidR="0070571D" w:rsidRPr="00C7420D">
        <w:rPr>
          <w:rFonts w:hint="eastAsia"/>
        </w:rPr>
        <w:t>。</w:t>
      </w:r>
    </w:p>
    <w:p w:rsidR="00273C94" w:rsidRPr="00C7420D" w:rsidRDefault="00A91D79" w:rsidP="007030BF">
      <w:pPr>
        <w:spacing w:line="360" w:lineRule="auto"/>
        <w:ind w:firstLineChars="200" w:firstLine="420"/>
      </w:pPr>
      <w:r w:rsidRPr="00C7420D">
        <w:rPr>
          <w:rFonts w:hint="eastAsia"/>
        </w:rPr>
        <w:t>流动公共服务的理念驱动</w:t>
      </w:r>
      <w:proofErr w:type="gramStart"/>
      <w:r w:rsidRPr="00C7420D">
        <w:rPr>
          <w:rFonts w:hint="eastAsia"/>
        </w:rPr>
        <w:t>层涉及</w:t>
      </w:r>
      <w:proofErr w:type="gramEnd"/>
      <w:r w:rsidRPr="00C7420D">
        <w:rPr>
          <w:rFonts w:hint="eastAsia"/>
        </w:rPr>
        <w:t>流动公共服务这一公共服务供给方式的基本原则与制度理念，以及通过流动公共服务期望达成的目标等</w:t>
      </w:r>
      <w:r w:rsidR="00720E4F" w:rsidRPr="00C7420D">
        <w:rPr>
          <w:rFonts w:hint="eastAsia"/>
        </w:rPr>
        <w:t>；</w:t>
      </w:r>
      <w:r w:rsidRPr="00C7420D">
        <w:rPr>
          <w:rFonts w:hint="eastAsia"/>
        </w:rPr>
        <w:t>制度设计层则探讨流动公共服务的提供主体、</w:t>
      </w:r>
      <w:r w:rsidR="00F335B0" w:rsidRPr="00C7420D">
        <w:rPr>
          <w:rFonts w:hint="eastAsia"/>
        </w:rPr>
        <w:t>提供</w:t>
      </w:r>
      <w:r w:rsidRPr="00C7420D">
        <w:rPr>
          <w:rFonts w:hint="eastAsia"/>
        </w:rPr>
        <w:t>对象以及</w:t>
      </w:r>
      <w:r w:rsidR="005F315A" w:rsidRPr="00C7420D">
        <w:rPr>
          <w:rFonts w:hint="eastAsia"/>
        </w:rPr>
        <w:t>流动公共服务提供的</w:t>
      </w:r>
      <w:r w:rsidR="00FC67C8" w:rsidRPr="00C7420D">
        <w:rPr>
          <w:rFonts w:hint="eastAsia"/>
        </w:rPr>
        <w:t>范围</w:t>
      </w:r>
      <w:r w:rsidR="005F315A" w:rsidRPr="00C7420D">
        <w:rPr>
          <w:rFonts w:hint="eastAsia"/>
        </w:rPr>
        <w:t>等</w:t>
      </w:r>
      <w:r w:rsidR="00720E4F" w:rsidRPr="00C7420D">
        <w:rPr>
          <w:rFonts w:hint="eastAsia"/>
        </w:rPr>
        <w:t>；</w:t>
      </w:r>
      <w:r w:rsidR="000907D5" w:rsidRPr="00C7420D">
        <w:rPr>
          <w:rFonts w:hint="eastAsia"/>
        </w:rPr>
        <w:t>行为</w:t>
      </w:r>
      <w:r w:rsidR="00141B91" w:rsidRPr="00C7420D">
        <w:rPr>
          <w:rFonts w:hint="eastAsia"/>
        </w:rPr>
        <w:t>方式</w:t>
      </w:r>
      <w:r w:rsidR="000907D5" w:rsidRPr="00C7420D">
        <w:rPr>
          <w:rFonts w:hint="eastAsia"/>
        </w:rPr>
        <w:t>层</w:t>
      </w:r>
      <w:r w:rsidR="00FC67C8" w:rsidRPr="00C7420D">
        <w:rPr>
          <w:rFonts w:hint="eastAsia"/>
        </w:rPr>
        <w:t>主要针对流动公共服务的具体做法、评估监管</w:t>
      </w:r>
      <w:r w:rsidR="00A369B8" w:rsidRPr="00C7420D">
        <w:rPr>
          <w:rFonts w:hint="eastAsia"/>
        </w:rPr>
        <w:t>等方面进行研究。</w:t>
      </w:r>
    </w:p>
    <w:p w:rsidR="00441444" w:rsidRPr="00C7420D" w:rsidRDefault="00311FFE" w:rsidP="00A91D79">
      <w:pPr>
        <w:spacing w:line="360" w:lineRule="auto"/>
        <w:ind w:firstLine="420"/>
      </w:pPr>
      <w:r w:rsidRPr="00C7420D">
        <w:rPr>
          <w:rFonts w:hint="eastAsia"/>
        </w:rPr>
        <w:t>（一）</w:t>
      </w:r>
      <w:r w:rsidR="00DF1F2D" w:rsidRPr="00C7420D">
        <w:rPr>
          <w:rFonts w:hint="eastAsia"/>
        </w:rPr>
        <w:t>流动公共服务的理念</w:t>
      </w:r>
      <w:r w:rsidR="004D7C0B" w:rsidRPr="00C7420D">
        <w:rPr>
          <w:rFonts w:hint="eastAsia"/>
        </w:rPr>
        <w:t>驱动</w:t>
      </w:r>
      <w:r w:rsidR="00DF1F2D" w:rsidRPr="00C7420D">
        <w:rPr>
          <w:rFonts w:hint="eastAsia"/>
        </w:rPr>
        <w:t>层</w:t>
      </w:r>
    </w:p>
    <w:p w:rsidR="00DC4F72" w:rsidRPr="00C7420D" w:rsidRDefault="00DC4F72" w:rsidP="004D7C0B">
      <w:pPr>
        <w:spacing w:line="360" w:lineRule="auto"/>
        <w:ind w:firstLine="420"/>
      </w:pPr>
      <w:r w:rsidRPr="00C7420D">
        <w:rPr>
          <w:rFonts w:hint="eastAsia"/>
        </w:rPr>
        <w:t>在基本公共服务均等化这一概念出现之前，政府部门致力于如何提高公共服务质量和水</w:t>
      </w:r>
      <w:r w:rsidRPr="00C7420D">
        <w:rPr>
          <w:rFonts w:hint="eastAsia"/>
        </w:rPr>
        <w:lastRenderedPageBreak/>
        <w:t>平，却忽略了由于历史原因造成的地区之间、城乡之间的发展差距带来的公共服务水平差距。随着</w:t>
      </w:r>
      <w:r w:rsidR="007030BF" w:rsidRPr="00C7420D">
        <w:rPr>
          <w:rFonts w:hint="eastAsia"/>
        </w:rPr>
        <w:t>国家</w:t>
      </w:r>
      <w:r w:rsidRPr="00C7420D">
        <w:rPr>
          <w:rFonts w:hint="eastAsia"/>
        </w:rPr>
        <w:t>《十二五规划》的出台，我国政府逐渐关注公共服务在地区、城乡之间的差异，采取一系列措施实现公共服务均等化。而公共服务均等化的目标则是让所有地区、所有群体都能享受到机会均等、水平均等和结果均等的公共服务</w:t>
      </w:r>
      <w:r w:rsidR="0070081E" w:rsidRPr="00C7420D">
        <w:rPr>
          <w:rFonts w:hint="eastAsia"/>
        </w:rPr>
        <w:t>，</w:t>
      </w:r>
      <w:r w:rsidRPr="00C7420D">
        <w:t>流动公共服务的目标亦是如此。通过主动上门了解需求、提供服务，才能真正实现公共服务的机会均等与水平均等，并且能够满足不同层次的公共服务需要。</w:t>
      </w:r>
    </w:p>
    <w:p w:rsidR="00ED4519" w:rsidRPr="00C7420D" w:rsidRDefault="00B00447" w:rsidP="004D7C0B">
      <w:pPr>
        <w:spacing w:line="360" w:lineRule="auto"/>
        <w:ind w:firstLine="420"/>
      </w:pPr>
      <w:r w:rsidRPr="00C7420D">
        <w:rPr>
          <w:rFonts w:hint="eastAsia"/>
        </w:rPr>
        <w:t>传统的公共服务供给</w:t>
      </w:r>
      <w:r w:rsidR="007E087F" w:rsidRPr="00C7420D">
        <w:rPr>
          <w:rFonts w:hint="eastAsia"/>
        </w:rPr>
        <w:t>总是将服务限制在固定的</w:t>
      </w:r>
      <w:r w:rsidR="008960AE" w:rsidRPr="00C7420D">
        <w:rPr>
          <w:rFonts w:hint="eastAsia"/>
        </w:rPr>
        <w:t>时间、地点内，造成了许多的不便，尤其在边疆地区、民族地区等</w:t>
      </w:r>
      <w:r w:rsidR="008960AE" w:rsidRPr="00C7420D">
        <w:rPr>
          <w:rFonts w:hint="eastAsia"/>
          <w:rPrChange w:id="50" w:author="朱国伟" w:date="2018-03-30T20:02:00Z">
            <w:rPr>
              <w:rFonts w:hint="eastAsia"/>
              <w:color w:val="FF0000"/>
            </w:rPr>
          </w:rPrChange>
        </w:rPr>
        <w:t>地区</w:t>
      </w:r>
      <w:r w:rsidR="00691E7F" w:rsidRPr="00C7420D">
        <w:rPr>
          <w:rFonts w:hint="eastAsia"/>
          <w:rPrChange w:id="51" w:author="朱国伟" w:date="2018-03-30T20:02:00Z">
            <w:rPr>
              <w:rFonts w:hint="eastAsia"/>
              <w:color w:val="FF0000"/>
            </w:rPr>
          </w:rPrChange>
        </w:rPr>
        <w:t>，由于地广人稀、交通不便等原因，</w:t>
      </w:r>
      <w:r w:rsidR="008F6DB0" w:rsidRPr="00C7420D">
        <w:rPr>
          <w:rFonts w:hint="eastAsia"/>
        </w:rPr>
        <w:t>一些贫困群体很难享受到</w:t>
      </w:r>
      <w:proofErr w:type="gramStart"/>
      <w:r w:rsidR="008F6DB0" w:rsidRPr="00C7420D">
        <w:rPr>
          <w:rFonts w:hint="eastAsia"/>
        </w:rPr>
        <w:t>公平可</w:t>
      </w:r>
      <w:proofErr w:type="gramEnd"/>
      <w:r w:rsidR="008F6DB0" w:rsidRPr="00C7420D">
        <w:rPr>
          <w:rFonts w:hint="eastAsia"/>
        </w:rPr>
        <w:t>及的公共服务，为了让他们也享受到均等的公共服务，传统的公共服务开始流动起来。</w:t>
      </w:r>
      <w:r w:rsidR="00303882" w:rsidRPr="00C7420D">
        <w:rPr>
          <w:rFonts w:hint="eastAsia"/>
        </w:rPr>
        <w:t>流动公共服务模式经历了</w:t>
      </w:r>
      <w:r w:rsidR="003360CB" w:rsidRPr="00C7420D">
        <w:rPr>
          <w:rFonts w:hint="eastAsia"/>
        </w:rPr>
        <w:t>较为长期的嬗变</w:t>
      </w:r>
      <w:r w:rsidR="00C50B10" w:rsidRPr="00C7420D">
        <w:rPr>
          <w:rFonts w:hint="eastAsia"/>
        </w:rPr>
        <w:t>，</w:t>
      </w:r>
      <w:r w:rsidR="003360CB" w:rsidRPr="00C7420D">
        <w:rPr>
          <w:rFonts w:hint="eastAsia"/>
        </w:rPr>
        <w:t>始终</w:t>
      </w:r>
      <w:r w:rsidR="007E5FB4" w:rsidRPr="00C7420D">
        <w:rPr>
          <w:rFonts w:hint="eastAsia"/>
        </w:rPr>
        <w:t>没有统一明确的服务范围和定义，</w:t>
      </w:r>
      <w:r w:rsidR="00A51675" w:rsidRPr="00C7420D">
        <w:rPr>
          <w:rFonts w:hint="eastAsia"/>
        </w:rPr>
        <w:t>各地有着不同</w:t>
      </w:r>
      <w:r w:rsidR="00C752C3" w:rsidRPr="00C7420D">
        <w:rPr>
          <w:rFonts w:hint="eastAsia"/>
        </w:rPr>
        <w:t>做法</w:t>
      </w:r>
      <w:r w:rsidR="00782E87" w:rsidRPr="00C7420D">
        <w:rPr>
          <w:rFonts w:hint="eastAsia"/>
        </w:rPr>
        <w:t>，但其理念却在不断演化中趋同。本文认为，流动公共服务的理念驱动来源于国家和社会两个层面。在国家层面，</w:t>
      </w:r>
      <w:r w:rsidR="00024792" w:rsidRPr="00C7420D">
        <w:rPr>
          <w:rFonts w:hint="eastAsia"/>
        </w:rPr>
        <w:t>出现于内蒙古呼伦贝尔地区的“草原</w:t>
      </w:r>
      <w:r w:rsidR="00024792" w:rsidRPr="00C7420D">
        <w:t>110”、“乌兰牧骑”以及其他地区的流动法律宣传车、流动科技馆等多种形式的公共服务体现出一个共同的理念特征：主动上门服务。</w:t>
      </w:r>
      <w:r w:rsidR="00E3344F" w:rsidRPr="00C7420D">
        <w:rPr>
          <w:rFonts w:hint="eastAsia"/>
          <w:rPrChange w:id="52" w:author="朱国伟" w:date="2018-03-30T20:02:00Z">
            <w:rPr>
              <w:rFonts w:hint="eastAsia"/>
              <w:color w:val="FF0000"/>
            </w:rPr>
          </w:rPrChange>
        </w:rPr>
        <w:t>各级地方</w:t>
      </w:r>
      <w:r w:rsidR="00024792" w:rsidRPr="00C7420D">
        <w:t>政府</w:t>
      </w:r>
      <w:r w:rsidR="00E3344F" w:rsidRPr="00C7420D">
        <w:rPr>
          <w:rFonts w:hint="eastAsia"/>
        </w:rPr>
        <w:t>职能</w:t>
      </w:r>
      <w:r w:rsidR="00024792" w:rsidRPr="00C7420D">
        <w:t>部门虽然承担着经济、社会、文化、政治职能，但服务形式比较固定。当公民产生需求时便会主动寻求服务，而流动公共服务的出现则体现出政府</w:t>
      </w:r>
      <w:r w:rsidR="00E3344F" w:rsidRPr="00C7420D">
        <w:rPr>
          <w:rFonts w:hint="eastAsia"/>
          <w:rPrChange w:id="53" w:author="朱国伟" w:date="2018-03-30T20:02:00Z">
            <w:rPr>
              <w:rFonts w:hint="eastAsia"/>
              <w:color w:val="FF0000"/>
            </w:rPr>
          </w:rPrChange>
        </w:rPr>
        <w:t>管理</w:t>
      </w:r>
      <w:r w:rsidR="00024792" w:rsidRPr="00C7420D">
        <w:t>理念的转变：</w:t>
      </w:r>
      <w:del w:id="54" w:author="微软用户" w:date="2018-03-30T10:21:00Z">
        <w:r w:rsidR="00024792" w:rsidRPr="00C7420D" w:rsidDel="00E3344F">
          <w:rPr>
            <w:rPrChange w:id="55" w:author="朱国伟" w:date="2018-03-30T20:02:00Z">
              <w:rPr>
                <w:color w:val="FF0000"/>
              </w:rPr>
            </w:rPrChange>
          </w:rPr>
          <w:delText>从被动到主动</w:delText>
        </w:r>
        <w:r w:rsidR="00024792" w:rsidRPr="00C7420D" w:rsidDel="00E3344F">
          <w:delText>，</w:delText>
        </w:r>
      </w:del>
      <w:ins w:id="56" w:author="微软用户" w:date="2018-03-30T10:21:00Z">
        <w:r w:rsidR="00E3344F" w:rsidRPr="00C7420D">
          <w:rPr>
            <w:rFonts w:hint="eastAsia"/>
          </w:rPr>
          <w:t>主动意识逐步增强，</w:t>
        </w:r>
      </w:ins>
      <w:del w:id="57" w:author="微软用户" w:date="2018-03-30T10:21:00Z">
        <w:r w:rsidR="00024792" w:rsidRPr="00C7420D" w:rsidDel="00E3344F">
          <w:delText>从</w:delText>
        </w:r>
      </w:del>
      <w:r w:rsidR="00024792" w:rsidRPr="00C7420D">
        <w:t>服务导向</w:t>
      </w:r>
      <w:del w:id="58" w:author="微软用户" w:date="2018-03-30T10:21:00Z">
        <w:r w:rsidR="00024792" w:rsidRPr="00C7420D" w:rsidDel="00E3344F">
          <w:delText>变为</w:delText>
        </w:r>
      </w:del>
      <w:ins w:id="59" w:author="微软用户" w:date="2018-03-30T10:21:00Z">
        <w:r w:rsidR="00E3344F" w:rsidRPr="00C7420D">
          <w:rPr>
            <w:rFonts w:hint="eastAsia"/>
          </w:rPr>
          <w:t>、</w:t>
        </w:r>
      </w:ins>
      <w:r w:rsidR="00024792" w:rsidRPr="00C7420D">
        <w:t>需求导向</w:t>
      </w:r>
      <w:ins w:id="60" w:author="微软用户" w:date="2018-03-30T10:21:00Z">
        <w:r w:rsidR="00E3344F" w:rsidRPr="00C7420D">
          <w:rPr>
            <w:rFonts w:hint="eastAsia"/>
          </w:rPr>
          <w:t>日益明显</w:t>
        </w:r>
      </w:ins>
      <w:r w:rsidR="00024792" w:rsidRPr="00C7420D">
        <w:t>。</w:t>
      </w:r>
      <w:r w:rsidR="00024792" w:rsidRPr="00C7420D">
        <w:rPr>
          <w:rFonts w:hint="eastAsia"/>
        </w:rPr>
        <w:t>从社会层面而言，</w:t>
      </w:r>
      <w:r w:rsidR="00376847" w:rsidRPr="00C7420D">
        <w:rPr>
          <w:rFonts w:hint="eastAsia"/>
        </w:rPr>
        <w:t>一方面</w:t>
      </w:r>
      <w:r w:rsidR="00024792" w:rsidRPr="00C7420D">
        <w:rPr>
          <w:rFonts w:hint="eastAsia"/>
        </w:rPr>
        <w:t>许多社会组织与个人受到</w:t>
      </w:r>
      <w:r w:rsidR="00376847" w:rsidRPr="00C7420D">
        <w:rPr>
          <w:rFonts w:hint="eastAsia"/>
        </w:rPr>
        <w:t>志愿精神</w:t>
      </w:r>
      <w:r w:rsidR="00024792" w:rsidRPr="00C7420D">
        <w:rPr>
          <w:rFonts w:hint="eastAsia"/>
        </w:rPr>
        <w:t>的</w:t>
      </w:r>
      <w:ins w:id="61" w:author="微软用户" w:date="2018-03-30T10:22:00Z">
        <w:r w:rsidR="00E3344F" w:rsidRPr="00C7420D">
          <w:rPr>
            <w:rFonts w:hint="eastAsia"/>
          </w:rPr>
          <w:t>影响和</w:t>
        </w:r>
      </w:ins>
      <w:r w:rsidR="00024792" w:rsidRPr="00C7420D">
        <w:rPr>
          <w:rFonts w:hint="eastAsia"/>
        </w:rPr>
        <w:t>驱动</w:t>
      </w:r>
      <w:r w:rsidR="00376847" w:rsidRPr="00C7420D">
        <w:rPr>
          <w:rFonts w:hint="eastAsia"/>
        </w:rPr>
        <w:t>，</w:t>
      </w:r>
      <w:ins w:id="62" w:author="微软用户" w:date="2018-03-30T10:23:00Z">
        <w:r w:rsidR="00E3344F" w:rsidRPr="00C7420D">
          <w:rPr>
            <w:rFonts w:hint="eastAsia"/>
          </w:rPr>
          <w:t>针对身边有需求的群体，</w:t>
        </w:r>
      </w:ins>
      <w:r w:rsidR="00376847" w:rsidRPr="00C7420D">
        <w:rPr>
          <w:rFonts w:hint="eastAsia"/>
        </w:rPr>
        <w:t>主动开展</w:t>
      </w:r>
      <w:del w:id="63" w:author="微软用户" w:date="2018-03-30T10:23:00Z">
        <w:r w:rsidR="00376847" w:rsidRPr="00C7420D" w:rsidDel="00E3344F">
          <w:rPr>
            <w:rFonts w:hint="eastAsia"/>
          </w:rPr>
          <w:delText>流动</w:delText>
        </w:r>
      </w:del>
      <w:r w:rsidR="00376847" w:rsidRPr="00C7420D">
        <w:rPr>
          <w:rFonts w:hint="eastAsia"/>
        </w:rPr>
        <w:t>公共服务的提供</w:t>
      </w:r>
      <w:ins w:id="64" w:author="微软用户" w:date="2018-03-30T10:23:00Z">
        <w:r w:rsidR="00E3344F" w:rsidRPr="00C7420D">
          <w:rPr>
            <w:rFonts w:hint="eastAsia"/>
          </w:rPr>
          <w:t>，体现出流动性特征</w:t>
        </w:r>
      </w:ins>
      <w:r w:rsidR="005A601C" w:rsidRPr="00C7420D">
        <w:rPr>
          <w:rFonts w:hint="eastAsia"/>
        </w:rPr>
        <w:t>；</w:t>
      </w:r>
      <w:r w:rsidR="00DC4F72" w:rsidRPr="00C7420D">
        <w:rPr>
          <w:rFonts w:hint="eastAsia"/>
        </w:rPr>
        <w:t>另一方面</w:t>
      </w:r>
      <w:ins w:id="65" w:author="微软用户" w:date="2018-03-30T10:23:00Z">
        <w:r w:rsidR="00E3344F" w:rsidRPr="00C7420D">
          <w:rPr>
            <w:rFonts w:hint="eastAsia"/>
          </w:rPr>
          <w:t>，</w:t>
        </w:r>
      </w:ins>
      <w:r w:rsidR="00DC4F72" w:rsidRPr="00C7420D">
        <w:rPr>
          <w:rFonts w:hint="eastAsia"/>
        </w:rPr>
        <w:t>许多群体因公共服务的需求无法得到满足而</w:t>
      </w:r>
      <w:del w:id="66" w:author="微软用户" w:date="2018-03-30T11:23:00Z">
        <w:r w:rsidR="00DC4F72" w:rsidRPr="00C7420D" w:rsidDel="009D4937">
          <w:rPr>
            <w:rFonts w:hint="eastAsia"/>
          </w:rPr>
          <w:delText>自行进行</w:delText>
        </w:r>
      </w:del>
      <w:ins w:id="67" w:author="微软用户" w:date="2018-03-30T11:23:00Z">
        <w:r w:rsidR="009D4937" w:rsidRPr="00C7420D">
          <w:rPr>
            <w:rFonts w:hint="eastAsia"/>
          </w:rPr>
          <w:t>自主开展</w:t>
        </w:r>
      </w:ins>
      <w:r w:rsidR="00DC4F72" w:rsidRPr="00C7420D">
        <w:rPr>
          <w:rFonts w:hint="eastAsia"/>
        </w:rPr>
        <w:t>公共服务的提供，</w:t>
      </w:r>
      <w:ins w:id="68" w:author="微软用户" w:date="2018-03-30T11:23:00Z">
        <w:r w:rsidR="009D4937" w:rsidRPr="00C7420D">
          <w:rPr>
            <w:rFonts w:hint="eastAsia"/>
          </w:rPr>
          <w:t>互助共享、</w:t>
        </w:r>
      </w:ins>
      <w:r w:rsidR="00DC4F72" w:rsidRPr="00C7420D">
        <w:rPr>
          <w:rFonts w:hint="eastAsia"/>
        </w:rPr>
        <w:t>推己及人，形成了流动公共服务的供给。</w:t>
      </w:r>
    </w:p>
    <w:p w:rsidR="00DF1F2D" w:rsidRPr="00C7420D" w:rsidRDefault="00DF1F2D" w:rsidP="008F250B">
      <w:pPr>
        <w:spacing w:line="360" w:lineRule="auto"/>
        <w:ind w:firstLine="420"/>
      </w:pPr>
      <w:del w:id="69" w:author="微软用户" w:date="2018-03-30T11:24:00Z">
        <w:r w:rsidRPr="00C7420D" w:rsidDel="007D1AC5">
          <w:delText>2.</w:delText>
        </w:r>
      </w:del>
      <w:ins w:id="70" w:author="微软用户" w:date="2018-03-30T11:24:00Z">
        <w:r w:rsidR="007D1AC5" w:rsidRPr="00C7420D">
          <w:rPr>
            <w:rFonts w:hint="eastAsia"/>
          </w:rPr>
          <w:t>（二）</w:t>
        </w:r>
      </w:ins>
      <w:r w:rsidRPr="00C7420D">
        <w:rPr>
          <w:rFonts w:hint="eastAsia"/>
        </w:rPr>
        <w:t>流动公共服务的</w:t>
      </w:r>
      <w:r w:rsidR="00F365B5" w:rsidRPr="00C7420D">
        <w:rPr>
          <w:rFonts w:hint="eastAsia"/>
        </w:rPr>
        <w:t>制度设计</w:t>
      </w:r>
      <w:r w:rsidRPr="00C7420D">
        <w:rPr>
          <w:rFonts w:hint="eastAsia"/>
        </w:rPr>
        <w:t>层</w:t>
      </w:r>
    </w:p>
    <w:p w:rsidR="00395983" w:rsidRPr="00C7420D" w:rsidDel="002A48E2" w:rsidRDefault="00D433EB" w:rsidP="008F250B">
      <w:pPr>
        <w:spacing w:line="360" w:lineRule="auto"/>
        <w:ind w:firstLine="420"/>
        <w:rPr>
          <w:del w:id="71" w:author="微软用户" w:date="2018-03-30T11:28:00Z"/>
        </w:rPr>
      </w:pPr>
      <w:r w:rsidRPr="00C7420D">
        <w:rPr>
          <w:rFonts w:hint="eastAsia"/>
        </w:rPr>
        <w:t>随着国家治理能力和治理体系现代化的推进，政府不再是单一的</w:t>
      </w:r>
      <w:r w:rsidR="00395983" w:rsidRPr="00C7420D">
        <w:rPr>
          <w:rFonts w:hint="eastAsia"/>
        </w:rPr>
        <w:t>治理主体，社会组织、</w:t>
      </w:r>
      <w:del w:id="72" w:author="微软用户" w:date="2018-03-30T11:24:00Z">
        <w:r w:rsidR="00395983" w:rsidRPr="00C7420D" w:rsidDel="007D1AC5">
          <w:rPr>
            <w:rFonts w:hint="eastAsia"/>
          </w:rPr>
          <w:delText>市场</w:delText>
        </w:r>
      </w:del>
      <w:ins w:id="73" w:author="微软用户" w:date="2018-03-30T11:24:00Z">
        <w:r w:rsidR="007D1AC5" w:rsidRPr="00C7420D">
          <w:rPr>
            <w:rFonts w:hint="eastAsia"/>
          </w:rPr>
          <w:t>各类企业</w:t>
        </w:r>
      </w:ins>
      <w:r w:rsidR="00395983" w:rsidRPr="00C7420D">
        <w:rPr>
          <w:rFonts w:hint="eastAsia"/>
        </w:rPr>
        <w:t>等主体</w:t>
      </w:r>
      <w:r w:rsidRPr="00C7420D">
        <w:rPr>
          <w:rFonts w:hint="eastAsia"/>
        </w:rPr>
        <w:t>逐渐在各自的领域</w:t>
      </w:r>
      <w:del w:id="74" w:author="微软用户" w:date="2018-03-30T11:24:00Z">
        <w:r w:rsidRPr="00C7420D" w:rsidDel="007D1AC5">
          <w:rPr>
            <w:rFonts w:hint="eastAsia"/>
          </w:rPr>
          <w:delText>崭露头角</w:delText>
        </w:r>
      </w:del>
      <w:ins w:id="75" w:author="微软用户" w:date="2018-03-30T11:24:00Z">
        <w:r w:rsidR="007D1AC5" w:rsidRPr="00C7420D">
          <w:rPr>
            <w:rFonts w:hint="eastAsia"/>
          </w:rPr>
          <w:t>发挥作用</w:t>
        </w:r>
      </w:ins>
      <w:r w:rsidRPr="00C7420D">
        <w:rPr>
          <w:rFonts w:hint="eastAsia"/>
        </w:rPr>
        <w:t>。</w:t>
      </w:r>
      <w:r w:rsidR="00050C90" w:rsidRPr="00C7420D">
        <w:rPr>
          <w:rFonts w:hint="eastAsia"/>
        </w:rPr>
        <w:t>流动公共服务作为一种创新</w:t>
      </w:r>
      <w:del w:id="76" w:author="微软用户" w:date="2018-03-30T11:25:00Z">
        <w:r w:rsidR="00050C90" w:rsidRPr="00C7420D" w:rsidDel="007D1AC5">
          <w:rPr>
            <w:rFonts w:hint="eastAsia"/>
          </w:rPr>
          <w:delText>型</w:delText>
        </w:r>
      </w:del>
      <w:r w:rsidR="00050C90" w:rsidRPr="00C7420D">
        <w:rPr>
          <w:rFonts w:hint="eastAsia"/>
        </w:rPr>
        <w:t>的公共服务供给</w:t>
      </w:r>
      <w:r w:rsidR="008D020A" w:rsidRPr="00C7420D">
        <w:rPr>
          <w:rFonts w:hint="eastAsia"/>
        </w:rPr>
        <w:t>方式</w:t>
      </w:r>
      <w:r w:rsidR="00050C90" w:rsidRPr="00C7420D">
        <w:rPr>
          <w:rFonts w:hint="eastAsia"/>
        </w:rPr>
        <w:t>，在</w:t>
      </w:r>
      <w:del w:id="77" w:author="微软用户" w:date="2018-03-30T11:25:00Z">
        <w:r w:rsidR="00050C90" w:rsidRPr="00C7420D" w:rsidDel="007D1AC5">
          <w:rPr>
            <w:rFonts w:hint="eastAsia"/>
          </w:rPr>
          <w:delText>治理</w:delText>
        </w:r>
      </w:del>
      <w:ins w:id="78" w:author="微软用户" w:date="2018-03-30T11:25:00Z">
        <w:r w:rsidR="007D1AC5" w:rsidRPr="00C7420D">
          <w:rPr>
            <w:rFonts w:hint="eastAsia"/>
          </w:rPr>
          <w:t>公共服务供给</w:t>
        </w:r>
      </w:ins>
      <w:r w:rsidR="00050C90" w:rsidRPr="00C7420D">
        <w:rPr>
          <w:rFonts w:hint="eastAsia"/>
        </w:rPr>
        <w:t>主体方面也实现了多元化。政府</w:t>
      </w:r>
      <w:r w:rsidR="00081CA1" w:rsidRPr="00C7420D">
        <w:rPr>
          <w:rFonts w:hint="eastAsia"/>
        </w:rPr>
        <w:t>作为流动公共服务的</w:t>
      </w:r>
      <w:r w:rsidR="005A601C" w:rsidRPr="00C7420D">
        <w:rPr>
          <w:rFonts w:hint="eastAsia"/>
        </w:rPr>
        <w:t>供给</w:t>
      </w:r>
      <w:r w:rsidR="0098662A" w:rsidRPr="00C7420D">
        <w:rPr>
          <w:rFonts w:hint="eastAsia"/>
        </w:rPr>
        <w:t>主体</w:t>
      </w:r>
      <w:r w:rsidR="00081CA1" w:rsidRPr="00C7420D">
        <w:rPr>
          <w:rFonts w:hint="eastAsia"/>
        </w:rPr>
        <w:t>之一</w:t>
      </w:r>
      <w:r w:rsidR="0098662A" w:rsidRPr="00C7420D">
        <w:rPr>
          <w:rFonts w:hint="eastAsia"/>
        </w:rPr>
        <w:t>，承担着发起者的角色，并且在流动公共服务的发展过程中扮演着</w:t>
      </w:r>
      <w:ins w:id="79" w:author="微软用户" w:date="2018-03-30T11:25:00Z">
        <w:r w:rsidR="002A48E2" w:rsidRPr="00C7420D">
          <w:rPr>
            <w:rFonts w:hint="eastAsia"/>
          </w:rPr>
          <w:t>责任承担者、</w:t>
        </w:r>
      </w:ins>
      <w:r w:rsidR="0098662A" w:rsidRPr="00C7420D">
        <w:rPr>
          <w:rFonts w:hint="eastAsia"/>
        </w:rPr>
        <w:t>政策</w:t>
      </w:r>
      <w:del w:id="80" w:author="微软用户" w:date="2018-03-30T11:25:00Z">
        <w:r w:rsidR="0098662A" w:rsidRPr="00C7420D" w:rsidDel="002A48E2">
          <w:rPr>
            <w:rFonts w:hint="eastAsia"/>
          </w:rPr>
          <w:delText>支持者</w:delText>
        </w:r>
      </w:del>
      <w:ins w:id="81" w:author="微软用户" w:date="2018-03-30T11:25:00Z">
        <w:r w:rsidR="002A48E2" w:rsidRPr="00C7420D">
          <w:rPr>
            <w:rFonts w:hint="eastAsia"/>
          </w:rPr>
          <w:t>推动者</w:t>
        </w:r>
      </w:ins>
      <w:r w:rsidR="0098662A" w:rsidRPr="00C7420D">
        <w:rPr>
          <w:rFonts w:hint="eastAsia"/>
        </w:rPr>
        <w:t>、模式示范者的角色，不断</w:t>
      </w:r>
      <w:del w:id="82" w:author="微软用户" w:date="2018-03-30T11:26:00Z">
        <w:r w:rsidR="0098662A" w:rsidRPr="00C7420D" w:rsidDel="002A48E2">
          <w:rPr>
            <w:rFonts w:hint="eastAsia"/>
          </w:rPr>
          <w:delText>地</w:delText>
        </w:r>
      </w:del>
      <w:r w:rsidR="0098662A" w:rsidRPr="00C7420D">
        <w:rPr>
          <w:rFonts w:hint="eastAsia"/>
        </w:rPr>
        <w:t>出台</w:t>
      </w:r>
      <w:r w:rsidR="00C43004" w:rsidRPr="00C7420D">
        <w:rPr>
          <w:rFonts w:hint="eastAsia"/>
        </w:rPr>
        <w:t>相关</w:t>
      </w:r>
      <w:del w:id="83" w:author="微软用户" w:date="2018-03-30T11:26:00Z">
        <w:r w:rsidR="00C43004" w:rsidRPr="00C7420D" w:rsidDel="002A48E2">
          <w:rPr>
            <w:rFonts w:hint="eastAsia"/>
          </w:rPr>
          <w:delText>的</w:delText>
        </w:r>
      </w:del>
      <w:r w:rsidR="000D1E37" w:rsidRPr="00C7420D">
        <w:rPr>
          <w:rFonts w:hint="eastAsia"/>
        </w:rPr>
        <w:t>运作机制与法律基础</w:t>
      </w:r>
      <w:r w:rsidRPr="00C7420D">
        <w:rPr>
          <w:rFonts w:hint="eastAsia"/>
        </w:rPr>
        <w:t>保障流动公共服务</w:t>
      </w:r>
      <w:del w:id="84" w:author="微软用户" w:date="2018-03-30T11:26:00Z">
        <w:r w:rsidRPr="00C7420D" w:rsidDel="002A48E2">
          <w:rPr>
            <w:rFonts w:hint="eastAsia"/>
          </w:rPr>
          <w:delText>模式</w:delText>
        </w:r>
      </w:del>
      <w:r w:rsidRPr="00C7420D">
        <w:rPr>
          <w:rFonts w:hint="eastAsia"/>
        </w:rPr>
        <w:t>的健康发展，</w:t>
      </w:r>
      <w:r w:rsidR="003964EC" w:rsidRPr="00C7420D">
        <w:rPr>
          <w:rFonts w:hint="eastAsia"/>
        </w:rPr>
        <w:t>为其他主体起到指导和示范</w:t>
      </w:r>
      <w:r w:rsidR="00081CA1" w:rsidRPr="00C7420D">
        <w:rPr>
          <w:rFonts w:hint="eastAsia"/>
        </w:rPr>
        <w:t>作用</w:t>
      </w:r>
      <w:r w:rsidRPr="00C7420D">
        <w:rPr>
          <w:rFonts w:hint="eastAsia"/>
        </w:rPr>
        <w:t>。社会组织与</w:t>
      </w:r>
      <w:del w:id="85" w:author="微软用户" w:date="2018-03-30T11:26:00Z">
        <w:r w:rsidRPr="00C7420D" w:rsidDel="002A48E2">
          <w:rPr>
            <w:rFonts w:hint="eastAsia"/>
          </w:rPr>
          <w:delText>市场</w:delText>
        </w:r>
      </w:del>
      <w:ins w:id="86" w:author="微软用户" w:date="2018-03-30T11:26:00Z">
        <w:r w:rsidR="002A48E2" w:rsidRPr="00C7420D">
          <w:rPr>
            <w:rFonts w:hint="eastAsia"/>
          </w:rPr>
          <w:t>各类企业</w:t>
        </w:r>
      </w:ins>
      <w:r w:rsidR="00C43004" w:rsidRPr="00C7420D">
        <w:rPr>
          <w:rFonts w:hint="eastAsia"/>
        </w:rPr>
        <w:t>则是流动公共服务的重要承担者，</w:t>
      </w:r>
      <w:r w:rsidR="00130E9B" w:rsidRPr="00C7420D">
        <w:rPr>
          <w:rFonts w:hint="eastAsia"/>
        </w:rPr>
        <w:t>由于政府规模和财政</w:t>
      </w:r>
      <w:r w:rsidR="00640B0C" w:rsidRPr="00C7420D">
        <w:rPr>
          <w:rFonts w:hint="eastAsia"/>
        </w:rPr>
        <w:t>总量</w:t>
      </w:r>
      <w:r w:rsidR="00130E9B" w:rsidRPr="00C7420D">
        <w:rPr>
          <w:rFonts w:hint="eastAsia"/>
        </w:rPr>
        <w:t>的制约，购买服务成为了政府</w:t>
      </w:r>
      <w:r w:rsidR="001628A7" w:rsidRPr="00C7420D">
        <w:rPr>
          <w:rFonts w:hint="eastAsia"/>
        </w:rPr>
        <w:t>提供公共服务的新出路</w:t>
      </w:r>
      <w:r w:rsidR="00A8054D" w:rsidRPr="00C7420D">
        <w:rPr>
          <w:rFonts w:hint="eastAsia"/>
        </w:rPr>
        <w:t>。</w:t>
      </w:r>
      <w:r w:rsidR="00130E9B" w:rsidRPr="00C7420D">
        <w:rPr>
          <w:rFonts w:hint="eastAsia"/>
        </w:rPr>
        <w:t>许多地区政府采用</w:t>
      </w:r>
      <w:r w:rsidR="00A8054D" w:rsidRPr="00C7420D">
        <w:rPr>
          <w:rFonts w:hint="eastAsia"/>
        </w:rPr>
        <w:t>购买公共服务的方式来提供流动公共服务，而且许多社会组织自发地提供流动公共服务</w:t>
      </w:r>
      <w:r w:rsidR="001D3891" w:rsidRPr="00C7420D">
        <w:rPr>
          <w:rFonts w:hint="eastAsia"/>
        </w:rPr>
        <w:t>，甚至一些个人也提供流动公共服务。</w:t>
      </w:r>
    </w:p>
    <w:p w:rsidR="00760EAE" w:rsidRPr="00C7420D" w:rsidRDefault="00760EAE" w:rsidP="008F250B">
      <w:pPr>
        <w:spacing w:line="360" w:lineRule="auto"/>
        <w:ind w:firstLine="420"/>
      </w:pPr>
      <w:r w:rsidRPr="00C7420D">
        <w:rPr>
          <w:rFonts w:hint="eastAsia"/>
        </w:rPr>
        <w:t>在流动公共服务</w:t>
      </w:r>
      <w:del w:id="87" w:author="微软用户" w:date="2018-03-30T11:27:00Z">
        <w:r w:rsidRPr="00C7420D" w:rsidDel="002A48E2">
          <w:rPr>
            <w:rFonts w:hint="eastAsia"/>
          </w:rPr>
          <w:delText>的</w:delText>
        </w:r>
      </w:del>
      <w:r w:rsidRPr="00C7420D">
        <w:rPr>
          <w:rFonts w:hint="eastAsia"/>
        </w:rPr>
        <w:t>体系中，不同</w:t>
      </w:r>
      <w:del w:id="88" w:author="微软用户" w:date="2018-03-30T11:27:00Z">
        <w:r w:rsidRPr="00C7420D" w:rsidDel="002A48E2">
          <w:rPr>
            <w:rFonts w:hint="eastAsia"/>
          </w:rPr>
          <w:delText>的</w:delText>
        </w:r>
      </w:del>
      <w:r w:rsidRPr="00C7420D">
        <w:rPr>
          <w:rFonts w:hint="eastAsia"/>
        </w:rPr>
        <w:t>主体在功能和范围上也存在一定差异。本文结合大量案例与访谈发现在流动公共服务体系中，</w:t>
      </w:r>
      <w:r w:rsidR="00F22968" w:rsidRPr="00C7420D">
        <w:rPr>
          <w:rFonts w:hint="eastAsia"/>
        </w:rPr>
        <w:t>政府行为的数量远大于其他</w:t>
      </w:r>
      <w:r w:rsidR="00F22968" w:rsidRPr="00C7420D">
        <w:rPr>
          <w:rFonts w:hint="eastAsia"/>
        </w:rPr>
        <w:lastRenderedPageBreak/>
        <w:t>主体行为的数量</w:t>
      </w:r>
      <w:r w:rsidR="009536C3" w:rsidRPr="00C7420D">
        <w:rPr>
          <w:rFonts w:hint="eastAsia"/>
        </w:rPr>
        <w:t>，而且政府的流动公共服务提供范围基本覆盖了所有的流动公共服务领域。而</w:t>
      </w:r>
      <w:r w:rsidR="00BA4BF1" w:rsidRPr="00C7420D">
        <w:rPr>
          <w:rFonts w:hint="eastAsia"/>
        </w:rPr>
        <w:t>其他主体则往往在某一公共服务领域内提供流动公共服务</w:t>
      </w:r>
      <w:r w:rsidR="00087A6A" w:rsidRPr="00C7420D">
        <w:rPr>
          <w:rFonts w:hint="eastAsia"/>
        </w:rPr>
        <w:t>。</w:t>
      </w:r>
    </w:p>
    <w:p w:rsidR="00F56C96" w:rsidRPr="00C7420D" w:rsidDel="00B64225" w:rsidRDefault="001C2804" w:rsidP="008F250B">
      <w:pPr>
        <w:spacing w:line="360" w:lineRule="auto"/>
        <w:ind w:firstLine="420"/>
        <w:rPr>
          <w:del w:id="89" w:author="微软用户" w:date="2018-03-30T11:38:00Z"/>
        </w:rPr>
      </w:pPr>
      <w:r w:rsidRPr="00C7420D">
        <w:rPr>
          <w:rFonts w:hint="eastAsia"/>
        </w:rPr>
        <w:t>流动公共服务的</w:t>
      </w:r>
      <w:del w:id="90" w:author="微软用户" w:date="2018-03-30T11:37:00Z">
        <w:r w:rsidRPr="00C7420D" w:rsidDel="00B64225">
          <w:rPr>
            <w:rFonts w:hint="eastAsia"/>
          </w:rPr>
          <w:delText>供给对象</w:delText>
        </w:r>
      </w:del>
      <w:ins w:id="91" w:author="微软用户" w:date="2018-03-30T11:37:00Z">
        <w:r w:rsidR="00B64225" w:rsidRPr="00C7420D">
          <w:rPr>
            <w:rFonts w:hint="eastAsia"/>
          </w:rPr>
          <w:t>服务领域</w:t>
        </w:r>
      </w:ins>
      <w:ins w:id="92" w:author="微软用户" w:date="2018-03-30T11:42:00Z">
        <w:r w:rsidR="00B64225" w:rsidRPr="00C7420D">
          <w:rPr>
            <w:rFonts w:hint="eastAsia"/>
          </w:rPr>
          <w:t>逐步</w:t>
        </w:r>
      </w:ins>
      <w:del w:id="93" w:author="微软用户" w:date="2018-03-30T11:42:00Z">
        <w:r w:rsidR="00767F82" w:rsidRPr="00C7420D" w:rsidDel="00B64225">
          <w:rPr>
            <w:rFonts w:hint="eastAsia"/>
          </w:rPr>
          <w:delText>也</w:delText>
        </w:r>
      </w:del>
      <w:r w:rsidR="00767F82" w:rsidRPr="00C7420D">
        <w:rPr>
          <w:rFonts w:hint="eastAsia"/>
        </w:rPr>
        <w:t>呈现</w:t>
      </w:r>
      <w:del w:id="94" w:author="微软用户" w:date="2018-03-30T11:42:00Z">
        <w:r w:rsidR="00767F82" w:rsidRPr="00C7420D" w:rsidDel="00B64225">
          <w:rPr>
            <w:rFonts w:hint="eastAsia"/>
          </w:rPr>
          <w:delText>出</w:delText>
        </w:r>
      </w:del>
      <w:r w:rsidR="00767F82" w:rsidRPr="00C7420D">
        <w:rPr>
          <w:rFonts w:hint="eastAsia"/>
        </w:rPr>
        <w:t>多元化的</w:t>
      </w:r>
      <w:del w:id="95" w:author="微软用户" w:date="2018-03-30T11:37:00Z">
        <w:r w:rsidR="00767F82" w:rsidRPr="00C7420D" w:rsidDel="00B64225">
          <w:rPr>
            <w:rFonts w:hint="eastAsia"/>
          </w:rPr>
          <w:delText>特征</w:delText>
        </w:r>
      </w:del>
      <w:ins w:id="96" w:author="微软用户" w:date="2018-03-30T11:37:00Z">
        <w:r w:rsidR="00B64225" w:rsidRPr="00C7420D">
          <w:rPr>
            <w:rFonts w:hint="eastAsia"/>
          </w:rPr>
          <w:t>趋势</w:t>
        </w:r>
      </w:ins>
      <w:r w:rsidR="00767F82" w:rsidRPr="00C7420D">
        <w:rPr>
          <w:rFonts w:hint="eastAsia"/>
        </w:rPr>
        <w:t>。</w:t>
      </w:r>
      <w:r w:rsidR="00F335B0" w:rsidRPr="00C7420D">
        <w:rPr>
          <w:rFonts w:hint="eastAsia"/>
        </w:rPr>
        <w:t>从现有的</w:t>
      </w:r>
      <w:r w:rsidR="00A543C8" w:rsidRPr="00C7420D">
        <w:rPr>
          <w:rFonts w:hint="eastAsia"/>
        </w:rPr>
        <w:t>文献</w:t>
      </w:r>
      <w:r w:rsidR="00F335B0" w:rsidRPr="00C7420D">
        <w:rPr>
          <w:rFonts w:hint="eastAsia"/>
        </w:rPr>
        <w:t>研究来看，流动公共服务主要</w:t>
      </w:r>
      <w:r w:rsidR="00A543C8" w:rsidRPr="00C7420D">
        <w:rPr>
          <w:rFonts w:hint="eastAsia"/>
        </w:rPr>
        <w:t>的服务对象是</w:t>
      </w:r>
      <w:r w:rsidR="00F335B0" w:rsidRPr="00C7420D">
        <w:rPr>
          <w:rFonts w:hint="eastAsia"/>
        </w:rPr>
        <w:t>边疆民族地区</w:t>
      </w:r>
      <w:r w:rsidR="00A543C8" w:rsidRPr="00C7420D">
        <w:rPr>
          <w:rFonts w:hint="eastAsia"/>
        </w:rPr>
        <w:t>的居民</w:t>
      </w:r>
      <w:r w:rsidR="00F6190F" w:rsidRPr="00C7420D">
        <w:rPr>
          <w:rFonts w:hint="eastAsia"/>
        </w:rPr>
        <w:t>；而从各种新闻、政府网站发文等文本数据整理来看，我国部分省份主要在</w:t>
      </w:r>
      <w:del w:id="97" w:author="微软用户" w:date="2018-03-30T11:29:00Z">
        <w:r w:rsidR="00F6190F" w:rsidRPr="00C7420D" w:rsidDel="002A48E2">
          <w:rPr>
            <w:rFonts w:hint="eastAsia"/>
          </w:rPr>
          <w:delText>乡、镇、村、县</w:delText>
        </w:r>
      </w:del>
      <w:ins w:id="98" w:author="微软用户" w:date="2018-03-30T11:29:00Z">
        <w:r w:rsidR="002A48E2" w:rsidRPr="00C7420D">
          <w:rPr>
            <w:rFonts w:hint="eastAsia"/>
          </w:rPr>
          <w:t>县、乡</w:t>
        </w:r>
      </w:ins>
      <w:ins w:id="99" w:author="微软用户" w:date="2018-03-30T11:30:00Z">
        <w:r w:rsidR="002A48E2" w:rsidRPr="00C7420D">
          <w:rPr>
            <w:rFonts w:hint="eastAsia"/>
          </w:rPr>
          <w:t>（镇）、村等领域</w:t>
        </w:r>
      </w:ins>
      <w:del w:id="100" w:author="微软用户" w:date="2018-03-30T11:30:00Z">
        <w:r w:rsidR="00F6190F" w:rsidRPr="00C7420D" w:rsidDel="002A48E2">
          <w:rPr>
            <w:rFonts w:hint="eastAsia"/>
          </w:rPr>
          <w:delText>一级</w:delText>
        </w:r>
      </w:del>
      <w:r w:rsidR="00F6190F" w:rsidRPr="00C7420D">
        <w:rPr>
          <w:rFonts w:hint="eastAsia"/>
        </w:rPr>
        <w:t>开展</w:t>
      </w:r>
      <w:r w:rsidR="00F94485" w:rsidRPr="00C7420D">
        <w:rPr>
          <w:rFonts w:hint="eastAsia"/>
        </w:rPr>
        <w:t>流动公共服务，补齐城乡公共服务差异。</w:t>
      </w:r>
      <w:del w:id="101" w:author="微软用户" w:date="2018-03-30T11:38:00Z">
        <w:r w:rsidR="00822BBD" w:rsidRPr="00C7420D" w:rsidDel="00B64225">
          <w:rPr>
            <w:rFonts w:hint="eastAsia"/>
          </w:rPr>
          <w:delText>目前</w:delText>
        </w:r>
        <w:r w:rsidR="00767F82" w:rsidRPr="00C7420D" w:rsidDel="00B64225">
          <w:rPr>
            <w:rFonts w:hint="eastAsia"/>
          </w:rPr>
          <w:delText>甚至在</w:delText>
        </w:r>
        <w:r w:rsidR="006630A1" w:rsidRPr="00C7420D" w:rsidDel="00B64225">
          <w:rPr>
            <w:rFonts w:hint="eastAsia"/>
          </w:rPr>
          <w:delText>诸如</w:delText>
        </w:r>
        <w:r w:rsidR="00767F82" w:rsidRPr="00C7420D" w:rsidDel="00B64225">
          <w:rPr>
            <w:rFonts w:hint="eastAsia"/>
          </w:rPr>
          <w:delText>广州深圳等发达地区也有着流动公共服务的身影。</w:delText>
        </w:r>
      </w:del>
    </w:p>
    <w:p w:rsidR="008A27B6" w:rsidRPr="00C7420D" w:rsidRDefault="008A27B6" w:rsidP="008F250B">
      <w:pPr>
        <w:spacing w:line="360" w:lineRule="auto"/>
        <w:ind w:firstLine="420"/>
      </w:pPr>
      <w:r w:rsidRPr="00C7420D">
        <w:rPr>
          <w:rFonts w:hint="eastAsia"/>
        </w:rPr>
        <w:t>本文</w:t>
      </w:r>
      <w:ins w:id="102" w:author="微软用户" w:date="2018-03-30T11:44:00Z">
        <w:r w:rsidR="00B64225" w:rsidRPr="00C7420D">
          <w:rPr>
            <w:rFonts w:hint="eastAsia"/>
          </w:rPr>
          <w:t>围绕</w:t>
        </w:r>
      </w:ins>
      <w:del w:id="103" w:author="微软用户" w:date="2018-03-30T11:44:00Z">
        <w:r w:rsidRPr="00C7420D" w:rsidDel="00B64225">
          <w:rPr>
            <w:rFonts w:hint="eastAsia"/>
          </w:rPr>
          <w:delText>将</w:delText>
        </w:r>
      </w:del>
      <w:r w:rsidRPr="00C7420D">
        <w:rPr>
          <w:rFonts w:hint="eastAsia"/>
        </w:rPr>
        <w:t>流动公共服务</w:t>
      </w:r>
      <w:ins w:id="104" w:author="微软用户" w:date="2018-03-30T11:45:00Z">
        <w:r w:rsidR="006E2791" w:rsidRPr="00C7420D">
          <w:rPr>
            <w:rFonts w:hint="eastAsia"/>
          </w:rPr>
          <w:t>体现比较集中的</w:t>
        </w:r>
      </w:ins>
      <w:del w:id="105" w:author="微软用户" w:date="2018-03-30T11:45:00Z">
        <w:r w:rsidRPr="00C7420D" w:rsidDel="006E2791">
          <w:rPr>
            <w:rFonts w:hint="eastAsia"/>
          </w:rPr>
          <w:delText>的供给主要集中在</w:delText>
        </w:r>
      </w:del>
      <w:r w:rsidRPr="00C7420D">
        <w:rPr>
          <w:rFonts w:hint="eastAsia"/>
        </w:rPr>
        <w:t>安全服务、医疗服务、法律服务与文化服务四大领域，</w:t>
      </w:r>
      <w:del w:id="106" w:author="微软用户" w:date="2018-03-30T11:46:00Z">
        <w:r w:rsidRPr="00C7420D" w:rsidDel="006E2791">
          <w:rPr>
            <w:rFonts w:hint="eastAsia"/>
          </w:rPr>
          <w:delText>并且在不同的领域内探讨不同的实践经验与实际做法。</w:delText>
        </w:r>
      </w:del>
      <w:del w:id="107" w:author="微软用户" w:date="2018-03-30T11:43:00Z">
        <w:r w:rsidRPr="00C7420D" w:rsidDel="00B64225">
          <w:rPr>
            <w:rFonts w:hint="eastAsia"/>
          </w:rPr>
          <w:delText>诸如一些社会组织提供的流动学校或是讲座等</w:delText>
        </w:r>
        <w:r w:rsidR="00D0250E" w:rsidRPr="00C7420D" w:rsidDel="00B64225">
          <w:rPr>
            <w:rFonts w:hint="eastAsia"/>
          </w:rPr>
          <w:delText>一些</w:delText>
        </w:r>
        <w:r w:rsidR="00DE4DC1" w:rsidRPr="00C7420D" w:rsidDel="00B64225">
          <w:rPr>
            <w:rFonts w:hint="eastAsia"/>
          </w:rPr>
          <w:delText>零散的做法，</w:delText>
        </w:r>
        <w:r w:rsidRPr="00C7420D" w:rsidDel="00B64225">
          <w:rPr>
            <w:rFonts w:hint="eastAsia"/>
          </w:rPr>
          <w:delText>由于没有形成常态化机制故而在本文的体系中不做考虑。</w:delText>
        </w:r>
      </w:del>
      <w:del w:id="108" w:author="微软用户" w:date="2018-03-30T11:46:00Z">
        <w:r w:rsidRPr="00C7420D" w:rsidDel="006E2791">
          <w:rPr>
            <w:rFonts w:hint="eastAsia"/>
          </w:rPr>
          <w:delText>图</w:delText>
        </w:r>
        <w:r w:rsidRPr="00C7420D" w:rsidDel="006E2791">
          <w:delText>1是基于复杂系统思想，</w:delText>
        </w:r>
      </w:del>
      <w:r w:rsidRPr="00C7420D">
        <w:t>利用GEPHI软件构建出</w:t>
      </w:r>
      <w:ins w:id="109" w:author="微软用户" w:date="2018-03-30T11:46:00Z">
        <w:r w:rsidR="006E2791" w:rsidRPr="00C7420D">
          <w:rPr>
            <w:rFonts w:hint="eastAsia"/>
          </w:rPr>
          <w:t>了</w:t>
        </w:r>
      </w:ins>
      <w:del w:id="110" w:author="微软用户" w:date="2018-03-30T11:46:00Z">
        <w:r w:rsidRPr="00C7420D" w:rsidDel="006E2791">
          <w:delText>的</w:delText>
        </w:r>
      </w:del>
      <w:r w:rsidRPr="00C7420D">
        <w:t>流动公共服务</w:t>
      </w:r>
      <w:ins w:id="111" w:author="微软用户" w:date="2018-03-30T11:46:00Z">
        <w:r w:rsidR="006E2791" w:rsidRPr="00C7420D">
          <w:rPr>
            <w:rFonts w:hint="eastAsia"/>
          </w:rPr>
          <w:t>运作</w:t>
        </w:r>
      </w:ins>
      <w:r w:rsidRPr="00C7420D">
        <w:t>体系图</w:t>
      </w:r>
      <w:ins w:id="112" w:author="朱国伟" w:date="2018-03-30T20:09:00Z">
        <w:r w:rsidR="009124BF">
          <w:rPr>
            <w:rFonts w:hint="eastAsia"/>
          </w:rPr>
          <w:t>。</w:t>
        </w:r>
      </w:ins>
      <w:del w:id="113" w:author="朱国伟" w:date="2018-03-30T19:58:00Z">
        <w:r w:rsidRPr="00C7420D" w:rsidDel="00B86A80">
          <w:delText>。</w:delText>
        </w:r>
      </w:del>
      <w:ins w:id="114" w:author="nmgdx" w:date="2018-03-30T15:41:00Z">
        <w:r w:rsidR="009A6C6C" w:rsidRPr="00C7420D">
          <w:rPr>
            <w:rFonts w:hint="eastAsia"/>
          </w:rPr>
          <w:t>（图</w:t>
        </w:r>
        <w:r w:rsidR="009A6C6C" w:rsidRPr="00C7420D">
          <w:t>1）</w:t>
        </w:r>
      </w:ins>
      <w:ins w:id="115" w:author="微软用户" w:date="2018-03-30T11:46:00Z">
        <w:r w:rsidR="006E2791" w:rsidRPr="00C7420D">
          <w:rPr>
            <w:rFonts w:hint="eastAsia"/>
          </w:rPr>
          <w:t>以此来体现流动公共服务制度</w:t>
        </w:r>
      </w:ins>
      <w:ins w:id="116" w:author="微软用户" w:date="2018-03-30T11:47:00Z">
        <w:r w:rsidR="006E2791" w:rsidRPr="00C7420D">
          <w:rPr>
            <w:rFonts w:hint="eastAsia"/>
          </w:rPr>
          <w:t>设计及其运行框架，</w:t>
        </w:r>
      </w:ins>
      <w:del w:id="117" w:author="微软用户" w:date="2018-03-30T11:47:00Z">
        <w:r w:rsidRPr="00C7420D" w:rsidDel="006E2791">
          <w:delText>基于不同的公共服务需求，具有需求导向的流动公共服务体系被构建，</w:delText>
        </w:r>
      </w:del>
      <w:r w:rsidRPr="00C7420D">
        <w:t>最终形成了包含公民需求、政府职能以及公共服务供给手段在内的系统。</w:t>
      </w:r>
    </w:p>
    <w:p w:rsidR="00792F33" w:rsidRPr="00C7420D" w:rsidRDefault="00792F33" w:rsidP="009579F4">
      <w:pPr>
        <w:spacing w:line="360" w:lineRule="auto"/>
        <w:ind w:firstLine="420"/>
        <w:jc w:val="center"/>
      </w:pPr>
      <w:r w:rsidRPr="004044F2">
        <w:rPr>
          <w:noProof/>
        </w:rPr>
        <w:drawing>
          <wp:inline distT="0" distB="0" distL="0" distR="0">
            <wp:extent cx="3720905" cy="3662539"/>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55562" cy="3696653"/>
                    </a:xfrm>
                    <a:prstGeom prst="rect">
                      <a:avLst/>
                    </a:prstGeom>
                    <a:noFill/>
                  </pic:spPr>
                </pic:pic>
              </a:graphicData>
            </a:graphic>
          </wp:inline>
        </w:drawing>
      </w:r>
    </w:p>
    <w:p w:rsidR="00D0250E" w:rsidRPr="00C7420D" w:rsidRDefault="00D0250E" w:rsidP="00D0250E">
      <w:pPr>
        <w:spacing w:line="360" w:lineRule="auto"/>
        <w:ind w:firstLine="420"/>
        <w:jc w:val="center"/>
        <w:rPr>
          <w:sz w:val="18"/>
        </w:rPr>
      </w:pPr>
      <w:r w:rsidRPr="00C7420D">
        <w:rPr>
          <w:rFonts w:hint="eastAsia"/>
          <w:sz w:val="18"/>
        </w:rPr>
        <w:t>图</w:t>
      </w:r>
      <w:r w:rsidRPr="00C7420D">
        <w:rPr>
          <w:sz w:val="18"/>
        </w:rPr>
        <w:t>1</w:t>
      </w:r>
      <w:ins w:id="118" w:author="朱国伟" w:date="2018-03-30T19:59:00Z">
        <w:r w:rsidR="00B86A80" w:rsidRPr="00C7420D">
          <w:rPr>
            <w:sz w:val="18"/>
          </w:rPr>
          <w:t xml:space="preserve"> </w:t>
        </w:r>
      </w:ins>
      <w:r w:rsidRPr="00C7420D">
        <w:rPr>
          <w:rFonts w:hint="eastAsia"/>
          <w:sz w:val="18"/>
        </w:rPr>
        <w:t>流动公共服务主要集中领域示意</w:t>
      </w:r>
      <w:ins w:id="119" w:author="微软用户" w:date="2018-03-30T11:47:00Z">
        <w:r w:rsidR="006E2791" w:rsidRPr="00C7420D">
          <w:rPr>
            <w:rFonts w:hint="eastAsia"/>
            <w:sz w:val="18"/>
          </w:rPr>
          <w:t>图</w:t>
        </w:r>
      </w:ins>
    </w:p>
    <w:p w:rsidR="00DF1F2D" w:rsidRPr="00C7420D" w:rsidRDefault="00DF1F2D" w:rsidP="005372C2">
      <w:pPr>
        <w:spacing w:line="360" w:lineRule="auto"/>
        <w:ind w:firstLineChars="200" w:firstLine="420"/>
      </w:pPr>
      <w:del w:id="120" w:author="微软用户" w:date="2018-03-30T11:56:00Z">
        <w:r w:rsidRPr="00C7420D" w:rsidDel="00253660">
          <w:delText>3.</w:delText>
        </w:r>
      </w:del>
      <w:ins w:id="121" w:author="微软用户" w:date="2018-03-30T11:56:00Z">
        <w:r w:rsidR="00253660" w:rsidRPr="00C7420D">
          <w:rPr>
            <w:rFonts w:hint="eastAsia"/>
          </w:rPr>
          <w:t>（三）</w:t>
        </w:r>
      </w:ins>
      <w:r w:rsidRPr="00C7420D">
        <w:rPr>
          <w:rFonts w:hint="eastAsia"/>
        </w:rPr>
        <w:t>流动公共服务的</w:t>
      </w:r>
      <w:r w:rsidR="004542B9" w:rsidRPr="00C7420D">
        <w:rPr>
          <w:rFonts w:hint="eastAsia"/>
        </w:rPr>
        <w:t>行为</w:t>
      </w:r>
      <w:r w:rsidR="00141B91" w:rsidRPr="00C7420D">
        <w:rPr>
          <w:rFonts w:hint="eastAsia"/>
        </w:rPr>
        <w:t>方式</w:t>
      </w:r>
      <w:r w:rsidRPr="00C7420D">
        <w:rPr>
          <w:rFonts w:hint="eastAsia"/>
        </w:rPr>
        <w:t>层</w:t>
      </w:r>
    </w:p>
    <w:p w:rsidR="004542B9" w:rsidRDefault="004542B9" w:rsidP="00C5585C">
      <w:pPr>
        <w:spacing w:line="360" w:lineRule="auto"/>
        <w:ind w:firstLine="420"/>
      </w:pPr>
      <w:r w:rsidRPr="00C7420D">
        <w:rPr>
          <w:rFonts w:hint="eastAsia"/>
        </w:rPr>
        <w:t>目前，流动公共服务</w:t>
      </w:r>
      <w:ins w:id="122" w:author="微软用户" w:date="2018-03-30T11:48:00Z">
        <w:r w:rsidR="006E2791" w:rsidRPr="00C7420D">
          <w:rPr>
            <w:rFonts w:hint="eastAsia"/>
          </w:rPr>
          <w:t>行为方式多样、</w:t>
        </w:r>
      </w:ins>
      <w:del w:id="123" w:author="微软用户" w:date="2018-03-30T11:48:00Z">
        <w:r w:rsidR="00E327C9" w:rsidRPr="00C7420D" w:rsidDel="006E2791">
          <w:rPr>
            <w:rFonts w:hint="eastAsia"/>
          </w:rPr>
          <w:delText>的</w:delText>
        </w:r>
      </w:del>
      <w:r w:rsidR="00E327C9" w:rsidRPr="00C7420D">
        <w:rPr>
          <w:rFonts w:hint="eastAsia"/>
        </w:rPr>
        <w:t>提供手段</w:t>
      </w:r>
      <w:del w:id="124" w:author="微软用户" w:date="2018-03-30T11:48:00Z">
        <w:r w:rsidR="00E327C9" w:rsidRPr="00C7420D" w:rsidDel="006E2791">
          <w:rPr>
            <w:rFonts w:hint="eastAsia"/>
          </w:rPr>
          <w:delText>十分多样</w:delText>
        </w:r>
      </w:del>
      <w:ins w:id="125" w:author="微软用户" w:date="2018-03-30T11:48:00Z">
        <w:r w:rsidR="006E2791" w:rsidRPr="00C7420D">
          <w:rPr>
            <w:rFonts w:hint="eastAsia"/>
          </w:rPr>
          <w:t>丰富</w:t>
        </w:r>
      </w:ins>
      <w:r w:rsidR="00E327C9" w:rsidRPr="00C7420D">
        <w:rPr>
          <w:rFonts w:hint="eastAsia"/>
        </w:rPr>
        <w:t>，</w:t>
      </w:r>
      <w:del w:id="126" w:author="微软用户" w:date="2018-03-30T11:48:00Z">
        <w:r w:rsidR="00AD0E1E" w:rsidRPr="00C7420D" w:rsidDel="006E2791">
          <w:rPr>
            <w:rFonts w:hint="eastAsia"/>
          </w:rPr>
          <w:delText>且</w:delText>
        </w:r>
      </w:del>
      <w:r w:rsidR="00AD0E1E" w:rsidRPr="00C7420D">
        <w:rPr>
          <w:rFonts w:hint="eastAsia"/>
        </w:rPr>
        <w:t>各地没有统一的做法或规范，本文在整理相关资料的基础上对流动公共服务现有的行为方式进行了总结</w:t>
      </w:r>
      <w:ins w:id="127" w:author="微软用户" w:date="2018-03-30T11:48:00Z">
        <w:r w:rsidR="006E2791" w:rsidRPr="00C7420D">
          <w:rPr>
            <w:rFonts w:hint="eastAsia"/>
          </w:rPr>
          <w:t>，体现了流动</w:t>
        </w:r>
      </w:ins>
      <w:ins w:id="128" w:author="微软用户" w:date="2018-03-30T11:49:00Z">
        <w:r w:rsidR="006E2791" w:rsidRPr="00C7420D">
          <w:rPr>
            <w:rFonts w:hint="eastAsia"/>
          </w:rPr>
          <w:t>公共服务行为方式层面的主要特征</w:t>
        </w:r>
      </w:ins>
      <w:r w:rsidR="00AD0E1E" w:rsidRPr="00C7420D">
        <w:rPr>
          <w:rFonts w:hint="eastAsia"/>
        </w:rPr>
        <w:t>。</w:t>
      </w:r>
      <w:ins w:id="129" w:author="微软用户" w:date="2018-03-30T11:49:00Z">
        <w:r w:rsidR="006E2791" w:rsidRPr="00C7420D">
          <w:rPr>
            <w:rFonts w:hint="eastAsia"/>
          </w:rPr>
          <w:t>（表</w:t>
        </w:r>
        <w:r w:rsidR="006E2791" w:rsidRPr="00C7420D">
          <w:t>1）</w:t>
        </w:r>
      </w:ins>
    </w:p>
    <w:p w:rsidR="008B1BB6" w:rsidRDefault="008B1BB6" w:rsidP="00C5585C">
      <w:pPr>
        <w:spacing w:line="360" w:lineRule="auto"/>
        <w:ind w:firstLine="420"/>
      </w:pPr>
    </w:p>
    <w:p w:rsidR="008B1BB6" w:rsidRDefault="008B1BB6" w:rsidP="00C5585C">
      <w:pPr>
        <w:spacing w:line="360" w:lineRule="auto"/>
        <w:ind w:firstLine="420"/>
      </w:pPr>
    </w:p>
    <w:p w:rsidR="008B1BB6" w:rsidRPr="00C7420D" w:rsidRDefault="008B1BB6" w:rsidP="00C5585C">
      <w:pPr>
        <w:spacing w:line="360" w:lineRule="auto"/>
        <w:ind w:firstLine="420"/>
        <w:rPr>
          <w:rFonts w:hint="eastAsia"/>
        </w:rPr>
      </w:pPr>
    </w:p>
    <w:p w:rsidR="00C708C0" w:rsidRPr="00C7420D" w:rsidRDefault="00C708C0" w:rsidP="00C708C0">
      <w:pPr>
        <w:spacing w:line="360" w:lineRule="auto"/>
        <w:ind w:firstLine="420"/>
        <w:jc w:val="center"/>
        <w:rPr>
          <w:sz w:val="18"/>
        </w:rPr>
      </w:pPr>
      <w:r w:rsidRPr="00C7420D">
        <w:rPr>
          <w:rFonts w:hint="eastAsia"/>
          <w:sz w:val="18"/>
        </w:rPr>
        <w:lastRenderedPageBreak/>
        <w:t>表</w:t>
      </w:r>
      <w:r w:rsidRPr="00C7420D">
        <w:rPr>
          <w:sz w:val="18"/>
        </w:rPr>
        <w:t>1</w:t>
      </w:r>
      <w:ins w:id="130" w:author="nmgdx" w:date="2018-03-30T15:41:00Z">
        <w:r w:rsidR="009A6C6C" w:rsidRPr="00C7420D">
          <w:rPr>
            <w:sz w:val="18"/>
          </w:rPr>
          <w:t xml:space="preserve">   </w:t>
        </w:r>
      </w:ins>
      <w:r w:rsidRPr="00C7420D">
        <w:rPr>
          <w:rFonts w:hint="eastAsia"/>
          <w:sz w:val="18"/>
        </w:rPr>
        <w:t>流动公共服务具体做法</w:t>
      </w:r>
    </w:p>
    <w:tbl>
      <w:tblPr>
        <w:tblStyle w:val="aa"/>
        <w:tblW w:w="0" w:type="auto"/>
        <w:tblBorders>
          <w:left w:val="none" w:sz="0" w:space="0" w:color="auto"/>
          <w:right w:val="none" w:sz="0" w:space="0" w:color="auto"/>
        </w:tblBorders>
        <w:tblLook w:val="04A0" w:firstRow="1" w:lastRow="0" w:firstColumn="1" w:lastColumn="0" w:noHBand="0" w:noVBand="1"/>
      </w:tblPr>
      <w:tblGrid>
        <w:gridCol w:w="1668"/>
        <w:gridCol w:w="6628"/>
      </w:tblGrid>
      <w:tr w:rsidR="00C7420D" w:rsidRPr="00C7420D" w:rsidTr="009A6C6C">
        <w:tc>
          <w:tcPr>
            <w:tcW w:w="1668" w:type="dxa"/>
          </w:tcPr>
          <w:p w:rsidR="00C708C0" w:rsidRPr="00C7420D" w:rsidRDefault="00C3466D" w:rsidP="00C708C0">
            <w:pPr>
              <w:spacing w:line="360" w:lineRule="auto"/>
              <w:jc w:val="center"/>
              <w:rPr>
                <w:sz w:val="18"/>
              </w:rPr>
            </w:pPr>
            <w:ins w:id="131" w:author="微软用户" w:date="2018-03-30T11:36:00Z">
              <w:r w:rsidRPr="00C7420D">
                <w:rPr>
                  <w:rFonts w:hint="eastAsia"/>
                  <w:sz w:val="18"/>
                </w:rPr>
                <w:t>流动</w:t>
              </w:r>
            </w:ins>
            <w:r w:rsidR="00C708C0" w:rsidRPr="00C7420D">
              <w:rPr>
                <w:rFonts w:hint="eastAsia"/>
                <w:sz w:val="18"/>
              </w:rPr>
              <w:t>公共服务类别</w:t>
            </w:r>
          </w:p>
        </w:tc>
        <w:tc>
          <w:tcPr>
            <w:tcW w:w="6628" w:type="dxa"/>
          </w:tcPr>
          <w:p w:rsidR="00C708C0" w:rsidRPr="00C7420D" w:rsidRDefault="00C708C0" w:rsidP="00C708C0">
            <w:pPr>
              <w:spacing w:line="360" w:lineRule="auto"/>
              <w:jc w:val="center"/>
              <w:rPr>
                <w:sz w:val="18"/>
              </w:rPr>
            </w:pPr>
            <w:r w:rsidRPr="00C7420D">
              <w:rPr>
                <w:rFonts w:hint="eastAsia"/>
                <w:sz w:val="18"/>
              </w:rPr>
              <w:t>具体</w:t>
            </w:r>
            <w:r w:rsidR="009579F4" w:rsidRPr="00C7420D">
              <w:rPr>
                <w:rFonts w:hint="eastAsia"/>
                <w:sz w:val="18"/>
              </w:rPr>
              <w:t>服务形式</w:t>
            </w:r>
          </w:p>
        </w:tc>
      </w:tr>
      <w:tr w:rsidR="00C7420D" w:rsidRPr="00C7420D" w:rsidTr="009A6C6C">
        <w:tc>
          <w:tcPr>
            <w:tcW w:w="1668" w:type="dxa"/>
          </w:tcPr>
          <w:p w:rsidR="00C708C0" w:rsidRPr="00C7420D" w:rsidRDefault="00C708C0" w:rsidP="00C708C0">
            <w:pPr>
              <w:spacing w:line="360" w:lineRule="auto"/>
              <w:jc w:val="center"/>
              <w:rPr>
                <w:sz w:val="18"/>
              </w:rPr>
            </w:pPr>
            <w:r w:rsidRPr="00C7420D">
              <w:rPr>
                <w:rFonts w:hint="eastAsia"/>
                <w:sz w:val="18"/>
              </w:rPr>
              <w:t>文化服务</w:t>
            </w:r>
          </w:p>
        </w:tc>
        <w:tc>
          <w:tcPr>
            <w:tcW w:w="6628" w:type="dxa"/>
          </w:tcPr>
          <w:p w:rsidR="00C708C0" w:rsidRPr="00C7420D" w:rsidRDefault="00C708C0" w:rsidP="00C708C0">
            <w:pPr>
              <w:spacing w:line="360" w:lineRule="auto"/>
              <w:jc w:val="center"/>
              <w:rPr>
                <w:sz w:val="18"/>
              </w:rPr>
            </w:pPr>
            <w:r w:rsidRPr="00C7420D">
              <w:rPr>
                <w:rFonts w:hint="eastAsia"/>
                <w:sz w:val="18"/>
              </w:rPr>
              <w:t>流动科技馆、流动博物馆、流动图书室、</w:t>
            </w:r>
            <w:r w:rsidR="006263F5" w:rsidRPr="00C7420D">
              <w:rPr>
                <w:rFonts w:hint="eastAsia"/>
                <w:sz w:val="18"/>
              </w:rPr>
              <w:t>乌兰牧骑</w:t>
            </w:r>
            <w:r w:rsidRPr="00C7420D">
              <w:rPr>
                <w:rFonts w:hint="eastAsia"/>
                <w:sz w:val="18"/>
              </w:rPr>
              <w:t>、流动大舞台</w:t>
            </w:r>
          </w:p>
        </w:tc>
      </w:tr>
      <w:tr w:rsidR="00C7420D" w:rsidRPr="00C7420D" w:rsidTr="009A6C6C">
        <w:tc>
          <w:tcPr>
            <w:tcW w:w="1668" w:type="dxa"/>
          </w:tcPr>
          <w:p w:rsidR="00C708C0" w:rsidRPr="00C7420D" w:rsidRDefault="00C708C0" w:rsidP="00C708C0">
            <w:pPr>
              <w:spacing w:line="360" w:lineRule="auto"/>
              <w:jc w:val="center"/>
              <w:rPr>
                <w:sz w:val="18"/>
              </w:rPr>
            </w:pPr>
            <w:r w:rsidRPr="00C7420D">
              <w:rPr>
                <w:rFonts w:hint="eastAsia"/>
                <w:sz w:val="18"/>
              </w:rPr>
              <w:t>安全服务</w:t>
            </w:r>
          </w:p>
        </w:tc>
        <w:tc>
          <w:tcPr>
            <w:tcW w:w="6628" w:type="dxa"/>
          </w:tcPr>
          <w:p w:rsidR="00C708C0" w:rsidRPr="00C7420D" w:rsidRDefault="00C708C0" w:rsidP="00C708C0">
            <w:pPr>
              <w:spacing w:line="360" w:lineRule="auto"/>
              <w:jc w:val="center"/>
              <w:rPr>
                <w:sz w:val="18"/>
              </w:rPr>
            </w:pPr>
            <w:r w:rsidRPr="00C7420D">
              <w:rPr>
                <w:rFonts w:hint="eastAsia"/>
                <w:sz w:val="18"/>
              </w:rPr>
              <w:t>草原</w:t>
            </w:r>
            <w:r w:rsidRPr="00C7420D">
              <w:rPr>
                <w:sz w:val="18"/>
              </w:rPr>
              <w:t>100</w:t>
            </w:r>
            <w:r w:rsidRPr="00C7420D">
              <w:rPr>
                <w:rFonts w:hint="eastAsia"/>
                <w:sz w:val="18"/>
              </w:rPr>
              <w:t>、流动警务室、边防巡逻队</w:t>
            </w:r>
          </w:p>
        </w:tc>
      </w:tr>
      <w:tr w:rsidR="00C7420D" w:rsidRPr="00C7420D" w:rsidTr="009A6C6C">
        <w:tc>
          <w:tcPr>
            <w:tcW w:w="1668" w:type="dxa"/>
          </w:tcPr>
          <w:p w:rsidR="00C708C0" w:rsidRPr="00C7420D" w:rsidRDefault="00C708C0" w:rsidP="00C708C0">
            <w:pPr>
              <w:spacing w:line="360" w:lineRule="auto"/>
              <w:jc w:val="center"/>
              <w:rPr>
                <w:sz w:val="18"/>
              </w:rPr>
            </w:pPr>
            <w:r w:rsidRPr="00C7420D">
              <w:rPr>
                <w:rFonts w:hint="eastAsia"/>
                <w:sz w:val="18"/>
              </w:rPr>
              <w:t>法律服务</w:t>
            </w:r>
          </w:p>
        </w:tc>
        <w:tc>
          <w:tcPr>
            <w:tcW w:w="6628" w:type="dxa"/>
          </w:tcPr>
          <w:p w:rsidR="00C708C0" w:rsidRPr="00C7420D" w:rsidRDefault="00C708C0" w:rsidP="00C708C0">
            <w:pPr>
              <w:spacing w:line="360" w:lineRule="auto"/>
              <w:jc w:val="center"/>
              <w:rPr>
                <w:sz w:val="18"/>
              </w:rPr>
            </w:pPr>
            <w:r w:rsidRPr="00C7420D">
              <w:rPr>
                <w:rFonts w:hint="eastAsia"/>
                <w:sz w:val="18"/>
              </w:rPr>
              <w:t>流动医生、流动小药箱、流动社区卫生服务站、基层卫生流动服务车</w:t>
            </w:r>
          </w:p>
        </w:tc>
      </w:tr>
      <w:tr w:rsidR="00C7420D" w:rsidRPr="00C7420D" w:rsidTr="009A6C6C">
        <w:tc>
          <w:tcPr>
            <w:tcW w:w="1668" w:type="dxa"/>
          </w:tcPr>
          <w:p w:rsidR="00C708C0" w:rsidRPr="00C7420D" w:rsidRDefault="00C708C0" w:rsidP="00C708C0">
            <w:pPr>
              <w:spacing w:line="360" w:lineRule="auto"/>
              <w:jc w:val="center"/>
              <w:rPr>
                <w:sz w:val="18"/>
              </w:rPr>
            </w:pPr>
            <w:r w:rsidRPr="00C7420D">
              <w:rPr>
                <w:rFonts w:hint="eastAsia"/>
                <w:sz w:val="18"/>
              </w:rPr>
              <w:t>医疗服务</w:t>
            </w:r>
          </w:p>
        </w:tc>
        <w:tc>
          <w:tcPr>
            <w:tcW w:w="6628" w:type="dxa"/>
          </w:tcPr>
          <w:p w:rsidR="00C708C0" w:rsidRPr="00C7420D" w:rsidRDefault="00C708C0" w:rsidP="00C708C0">
            <w:pPr>
              <w:spacing w:line="360" w:lineRule="auto"/>
              <w:jc w:val="center"/>
              <w:rPr>
                <w:sz w:val="18"/>
              </w:rPr>
            </w:pPr>
            <w:r w:rsidRPr="00C7420D">
              <w:rPr>
                <w:rFonts w:hint="eastAsia"/>
                <w:sz w:val="18"/>
              </w:rPr>
              <w:t>流动司法所、流动法律服务车、流动调解室、流动法律宣传车、流动诉讼服务中心、法律服务流动站、法律援助流动队</w:t>
            </w:r>
          </w:p>
        </w:tc>
      </w:tr>
    </w:tbl>
    <w:p w:rsidR="00E5453C" w:rsidRPr="00C7420D" w:rsidDel="002A48E2" w:rsidRDefault="00E5453C" w:rsidP="009579F4">
      <w:pPr>
        <w:spacing w:line="360" w:lineRule="auto"/>
        <w:rPr>
          <w:del w:id="132" w:author="微软用户" w:date="2018-03-30T11:35:00Z"/>
        </w:rPr>
      </w:pPr>
    </w:p>
    <w:p w:rsidR="00F1602D" w:rsidRPr="00C7420D" w:rsidRDefault="00AE68C1" w:rsidP="00C5585C">
      <w:pPr>
        <w:spacing w:line="360" w:lineRule="auto"/>
        <w:ind w:firstLine="420"/>
      </w:pPr>
      <w:r w:rsidRPr="00C7420D">
        <w:rPr>
          <w:rFonts w:hint="eastAsia"/>
        </w:rPr>
        <w:t>流动公共服务的提供一般在前期需要收集相关的公共服务需求和服务地区的实际情况来进行服务形式、内容的选择</w:t>
      </w:r>
      <w:ins w:id="133" w:author="微软用户" w:date="2018-03-30T11:50:00Z">
        <w:r w:rsidR="006E2791" w:rsidRPr="00C7420D">
          <w:rPr>
            <w:rFonts w:hint="eastAsia"/>
          </w:rPr>
          <w:t>，进而决定其行为</w:t>
        </w:r>
      </w:ins>
      <w:ins w:id="134" w:author="微软用户" w:date="2018-03-30T11:51:00Z">
        <w:r w:rsidR="006E2791" w:rsidRPr="00C7420D">
          <w:rPr>
            <w:rFonts w:hint="eastAsia"/>
          </w:rPr>
          <w:t>方式的选择</w:t>
        </w:r>
      </w:ins>
      <w:r w:rsidRPr="00C7420D">
        <w:rPr>
          <w:rFonts w:hint="eastAsia"/>
        </w:rPr>
        <w:t>。</w:t>
      </w:r>
      <w:r w:rsidR="001E3562" w:rsidRPr="00C7420D">
        <w:rPr>
          <w:rFonts w:hint="eastAsia"/>
        </w:rPr>
        <w:t>为了</w:t>
      </w:r>
      <w:r w:rsidR="009A0BDE" w:rsidRPr="00C7420D">
        <w:rPr>
          <w:rFonts w:hint="eastAsia"/>
        </w:rPr>
        <w:t>让</w:t>
      </w:r>
      <w:del w:id="135" w:author="微软用户" w:date="2018-03-30T11:50:00Z">
        <w:r w:rsidR="009A0BDE" w:rsidRPr="00C7420D" w:rsidDel="006E2791">
          <w:rPr>
            <w:rFonts w:hint="eastAsia"/>
          </w:rPr>
          <w:delText>传统的</w:delText>
        </w:r>
      </w:del>
      <w:r w:rsidR="009A0BDE" w:rsidRPr="00C7420D">
        <w:rPr>
          <w:rFonts w:hint="eastAsia"/>
        </w:rPr>
        <w:t>流动公共服务</w:t>
      </w:r>
      <w:r w:rsidR="001E3562" w:rsidRPr="00C7420D">
        <w:rPr>
          <w:rFonts w:hint="eastAsia"/>
        </w:rPr>
        <w:t>实现更加精准的</w:t>
      </w:r>
      <w:r w:rsidR="009A0BDE" w:rsidRPr="00C7420D">
        <w:rPr>
          <w:rFonts w:hint="eastAsia"/>
        </w:rPr>
        <w:t>供给</w:t>
      </w:r>
      <w:r w:rsidR="004A7196" w:rsidRPr="00C7420D">
        <w:rPr>
          <w:rFonts w:hint="eastAsia"/>
        </w:rPr>
        <w:t>，</w:t>
      </w:r>
      <w:r w:rsidR="009A0BDE" w:rsidRPr="00C7420D">
        <w:rPr>
          <w:rFonts w:hint="eastAsia"/>
        </w:rPr>
        <w:t>许多地区有一些创新的做法</w:t>
      </w:r>
      <w:r w:rsidR="004A7196" w:rsidRPr="00C7420D">
        <w:rPr>
          <w:rFonts w:hint="eastAsia"/>
        </w:rPr>
        <w:t>。</w:t>
      </w:r>
      <w:r w:rsidR="00130D43" w:rsidRPr="00C7420D">
        <w:rPr>
          <w:rFonts w:hint="eastAsia"/>
        </w:rPr>
        <w:t>重庆（</w:t>
      </w:r>
      <w:r w:rsidR="00130D43" w:rsidRPr="00C7420D">
        <w:t>2016</w:t>
      </w:r>
      <w:r w:rsidR="00130D43" w:rsidRPr="00C7420D">
        <w:rPr>
          <w:rFonts w:hint="eastAsia"/>
        </w:rPr>
        <w:t>）</w:t>
      </w:r>
      <w:r w:rsidR="001D6156" w:rsidRPr="00C7420D">
        <w:rPr>
          <w:rFonts w:hint="eastAsia"/>
        </w:rPr>
        <w:t>采用“互联网</w:t>
      </w:r>
      <w:r w:rsidR="001D6156" w:rsidRPr="00C7420D">
        <w:t>+”</w:t>
      </w:r>
      <w:r w:rsidR="00DE2DA7" w:rsidRPr="00C7420D">
        <w:rPr>
          <w:rFonts w:hint="eastAsia"/>
        </w:rPr>
        <w:t>流动公共服务的形式决定流动公共服务提供的内容</w:t>
      </w:r>
      <w:r w:rsidR="009A0BDE" w:rsidRPr="00C7420D">
        <w:rPr>
          <w:rFonts w:hint="eastAsia"/>
        </w:rPr>
        <w:t>，</w:t>
      </w:r>
      <w:r w:rsidR="003B42CE" w:rsidRPr="00C7420D">
        <w:rPr>
          <w:rFonts w:hint="eastAsia"/>
        </w:rPr>
        <w:t>通过构建</w:t>
      </w:r>
      <w:r w:rsidR="00743AE0" w:rsidRPr="00C7420D">
        <w:rPr>
          <w:rFonts w:hint="eastAsia"/>
        </w:rPr>
        <w:t>囊括各项服务内容的</w:t>
      </w:r>
      <w:r w:rsidR="003B42CE" w:rsidRPr="00C7420D">
        <w:rPr>
          <w:rFonts w:hint="eastAsia"/>
        </w:rPr>
        <w:t>物联网服务平台</w:t>
      </w:r>
      <w:r w:rsidR="00743AE0" w:rsidRPr="00C7420D">
        <w:rPr>
          <w:rFonts w:hint="eastAsia"/>
        </w:rPr>
        <w:t>，</w:t>
      </w:r>
      <w:r w:rsidR="001549BF" w:rsidRPr="00C7420D">
        <w:rPr>
          <w:rFonts w:hint="eastAsia"/>
        </w:rPr>
        <w:t>最终实现了“百姓点单、政府配送，网上预约，互联互通</w:t>
      </w:r>
      <w:r w:rsidR="006263F5" w:rsidRPr="00C7420D">
        <w:rPr>
          <w:rFonts w:hint="eastAsia"/>
        </w:rPr>
        <w:t>，</w:t>
      </w:r>
      <w:r w:rsidR="001549BF" w:rsidRPr="00C7420D">
        <w:rPr>
          <w:rFonts w:hint="eastAsia"/>
        </w:rPr>
        <w:t>”在公共服务提供方面实现了供给侧改革。</w:t>
      </w:r>
      <w:ins w:id="136" w:author="微软用户" w:date="2018-03-30T11:34:00Z">
        <w:r w:rsidR="002A48E2" w:rsidRPr="00C7420D">
          <w:rPr>
            <w:rStyle w:val="a9"/>
          </w:rPr>
          <w:footnoteReference w:id="5"/>
        </w:r>
        <w:r w:rsidR="002A48E2" w:rsidRPr="00C7420D">
          <w:t xml:space="preserve"> </w:t>
        </w:r>
      </w:ins>
      <w:r w:rsidR="00C5585C" w:rsidRPr="00C7420D">
        <w:rPr>
          <w:rFonts w:hint="eastAsia"/>
        </w:rPr>
        <w:t>还有一些地区则根据自身的行政辖区特点来进行服务的提供，根据服务地区的面积、人口密度和居住密度规划路线及行程，力图在最短的路线和时间内服务更多的群体。</w:t>
      </w:r>
    </w:p>
    <w:p w:rsidR="00831D33" w:rsidRPr="00C7420D" w:rsidDel="00C3466D" w:rsidRDefault="00D22F9A" w:rsidP="00831D33">
      <w:pPr>
        <w:spacing w:line="360" w:lineRule="auto"/>
        <w:ind w:firstLine="420"/>
        <w:rPr>
          <w:del w:id="144" w:author="微软用户" w:date="2018-03-30T11:36:00Z"/>
        </w:rPr>
      </w:pPr>
      <w:r w:rsidRPr="00C7420D">
        <w:rPr>
          <w:rFonts w:hint="eastAsia"/>
        </w:rPr>
        <w:t>此外还有一些地区采用购买公共服务的方式进行流动公共服务的供给。在一些公共服务的提供上，受到专业性的限制</w:t>
      </w:r>
      <w:ins w:id="145" w:author="微软用户" w:date="2018-03-30T11:34:00Z">
        <w:r w:rsidR="002A48E2" w:rsidRPr="00C7420D">
          <w:rPr>
            <w:rFonts w:hint="eastAsia"/>
          </w:rPr>
          <w:t>，</w:t>
        </w:r>
      </w:ins>
      <w:r w:rsidRPr="00C7420D">
        <w:rPr>
          <w:rFonts w:hint="eastAsia"/>
        </w:rPr>
        <w:t>政府往往需要通过购买公共服务的解决难题。</w:t>
      </w:r>
      <w:r w:rsidR="00B32B85" w:rsidRPr="00C7420D">
        <w:rPr>
          <w:rFonts w:hint="eastAsia"/>
        </w:rPr>
        <w:t>以流动文化服务为例</w:t>
      </w:r>
      <w:r w:rsidR="009B7311" w:rsidRPr="00C7420D">
        <w:rPr>
          <w:rFonts w:hint="eastAsia"/>
        </w:rPr>
        <w:t>，重庆市</w:t>
      </w:r>
      <w:r w:rsidR="00736B4E" w:rsidRPr="00C7420D">
        <w:rPr>
          <w:rFonts w:hint="eastAsia"/>
        </w:rPr>
        <w:t>一年内</w:t>
      </w:r>
      <w:r w:rsidR="00F11317" w:rsidRPr="00C7420D">
        <w:rPr>
          <w:rFonts w:hint="eastAsia"/>
        </w:rPr>
        <w:t>采取政府购买服务的方式共计为群众演出三万余场</w:t>
      </w:r>
      <w:r w:rsidR="0075297C" w:rsidRPr="00C7420D">
        <w:rPr>
          <w:rStyle w:val="a9"/>
        </w:rPr>
        <w:footnoteReference w:id="6"/>
      </w:r>
      <w:r w:rsidR="000C4F0C" w:rsidRPr="00C7420D">
        <w:rPr>
          <w:rFonts w:hint="eastAsia"/>
        </w:rPr>
        <w:t>。</w:t>
      </w:r>
    </w:p>
    <w:p w:rsidR="000C4F0C" w:rsidRPr="00C7420D" w:rsidRDefault="001F51AE" w:rsidP="00C5585C">
      <w:pPr>
        <w:spacing w:line="360" w:lineRule="auto"/>
        <w:ind w:firstLine="420"/>
      </w:pPr>
      <w:r w:rsidRPr="00C7420D">
        <w:rPr>
          <w:rFonts w:hint="eastAsia"/>
        </w:rPr>
        <w:t>流动公共服务无论在理念还是在方式上均有所创新，</w:t>
      </w:r>
      <w:r w:rsidR="000A468D" w:rsidRPr="00C7420D">
        <w:rPr>
          <w:rFonts w:hint="eastAsia"/>
        </w:rPr>
        <w:t>故而在实际运作中的效果</w:t>
      </w:r>
      <w:r w:rsidR="009667F7" w:rsidRPr="00C7420D">
        <w:rPr>
          <w:rFonts w:hint="eastAsia"/>
        </w:rPr>
        <w:t>如何仍需进行绩效评估和考察。</w:t>
      </w:r>
      <w:r w:rsidR="00736B4E" w:rsidRPr="00C7420D">
        <w:rPr>
          <w:rFonts w:hint="eastAsia"/>
        </w:rPr>
        <w:t>目前</w:t>
      </w:r>
      <w:r w:rsidR="00AC1E7E" w:rsidRPr="00C7420D">
        <w:rPr>
          <w:rFonts w:hint="eastAsia"/>
        </w:rPr>
        <w:t>一些地区政府已将流动公共服务</w:t>
      </w:r>
      <w:r w:rsidR="003F699E" w:rsidRPr="00C7420D">
        <w:rPr>
          <w:rFonts w:hint="eastAsia"/>
        </w:rPr>
        <w:t>纳入到政府绩效考评指标体系之中，作为</w:t>
      </w:r>
      <w:proofErr w:type="gramStart"/>
      <w:r w:rsidR="003F699E" w:rsidRPr="00C7420D">
        <w:rPr>
          <w:rFonts w:hint="eastAsia"/>
        </w:rPr>
        <w:t>考量</w:t>
      </w:r>
      <w:proofErr w:type="gramEnd"/>
      <w:r w:rsidR="003F699E" w:rsidRPr="00C7420D">
        <w:rPr>
          <w:rFonts w:hint="eastAsia"/>
        </w:rPr>
        <w:t>政府绩效的重要指标之一。</w:t>
      </w:r>
      <w:ins w:id="146" w:author="微软用户" w:date="2018-03-30T11:35:00Z">
        <w:r w:rsidR="002A48E2" w:rsidRPr="00C7420D">
          <w:rPr>
            <w:rStyle w:val="a9"/>
          </w:rPr>
          <w:footnoteReference w:id="7"/>
        </w:r>
        <w:r w:rsidR="002A48E2" w:rsidRPr="00C7420D">
          <w:t xml:space="preserve"> </w:t>
        </w:r>
      </w:ins>
      <w:r w:rsidR="00AC1E7E" w:rsidRPr="00C7420D">
        <w:rPr>
          <w:rFonts w:hint="eastAsia"/>
        </w:rPr>
        <w:t>另外一些地区政府则采用满意度调查的形式，通过问卷和工作总结等形式</w:t>
      </w:r>
      <w:r w:rsidR="00861C39" w:rsidRPr="00C7420D">
        <w:rPr>
          <w:rFonts w:hint="eastAsia"/>
        </w:rPr>
        <w:t>评估每一个政府工作年度的流动公共服务工作开展情况和效果。</w:t>
      </w:r>
      <w:ins w:id="154" w:author="微软用户" w:date="2018-03-30T11:35:00Z">
        <w:r w:rsidR="002A48E2" w:rsidRPr="00C7420D">
          <w:rPr>
            <w:rStyle w:val="a9"/>
          </w:rPr>
          <w:footnoteReference w:id="8"/>
        </w:r>
      </w:ins>
    </w:p>
    <w:p w:rsidR="00F1602D" w:rsidRPr="00C7420D" w:rsidRDefault="00F1602D" w:rsidP="00D8143F">
      <w:pPr>
        <w:spacing w:line="360" w:lineRule="auto"/>
        <w:jc w:val="center"/>
        <w:rPr>
          <w:b/>
          <w:sz w:val="28"/>
        </w:rPr>
      </w:pPr>
      <w:r w:rsidRPr="00C7420D">
        <w:rPr>
          <w:rFonts w:hint="eastAsia"/>
          <w:b/>
          <w:sz w:val="28"/>
        </w:rPr>
        <w:t>二、</w:t>
      </w:r>
      <w:r w:rsidR="00D8143F" w:rsidRPr="00C7420D">
        <w:rPr>
          <w:rFonts w:hint="eastAsia"/>
          <w:b/>
          <w:sz w:val="28"/>
        </w:rPr>
        <w:t>流动公共服务矩阵模型的类型划分</w:t>
      </w:r>
    </w:p>
    <w:p w:rsidR="0075037A" w:rsidRPr="00C7420D" w:rsidDel="009A6C6C" w:rsidRDefault="00D8143F" w:rsidP="0005258F">
      <w:pPr>
        <w:spacing w:line="360" w:lineRule="auto"/>
        <w:ind w:firstLine="420"/>
        <w:rPr>
          <w:del w:id="166" w:author="nmgdx" w:date="2018-03-30T15:42:00Z"/>
        </w:rPr>
      </w:pPr>
      <w:del w:id="167" w:author="微软用户" w:date="2018-03-30T11:52:00Z">
        <w:r w:rsidRPr="00C7420D" w:rsidDel="00185855">
          <w:rPr>
            <w:rFonts w:hint="eastAsia"/>
          </w:rPr>
          <w:delText>类型学是考古学中的一种研究方法，它通</w:delText>
        </w:r>
        <w:r w:rsidR="00686E02" w:rsidRPr="00C7420D" w:rsidDel="00185855">
          <w:rPr>
            <w:rFonts w:hint="eastAsia"/>
          </w:rPr>
          <w:delText>过文物的形态特征进行分类，从而研究其发展脉络与作用关系。</w:delText>
        </w:r>
        <w:r w:rsidR="00686E02" w:rsidRPr="00C7420D" w:rsidDel="00185855">
          <w:rPr>
            <w:rStyle w:val="a9"/>
          </w:rPr>
          <w:footnoteReference w:id="9"/>
        </w:r>
        <w:r w:rsidR="0024743D" w:rsidRPr="00C7420D" w:rsidDel="00185855">
          <w:rPr>
            <w:rFonts w:hint="eastAsia"/>
          </w:rPr>
          <w:delText>在公共管理领域，也有类型学的应用。</w:delText>
        </w:r>
      </w:del>
    </w:p>
    <w:p w:rsidR="00FF1F51" w:rsidRPr="00C7420D" w:rsidRDefault="007D50D0">
      <w:pPr>
        <w:spacing w:line="360" w:lineRule="auto"/>
        <w:ind w:firstLine="420"/>
      </w:pPr>
      <w:del w:id="170" w:author="微软用户" w:date="2018-03-30T11:53:00Z">
        <w:r w:rsidRPr="00C7420D" w:rsidDel="00185855">
          <w:rPr>
            <w:rFonts w:hint="eastAsia"/>
          </w:rPr>
          <w:delText>我国正处于</w:delText>
        </w:r>
        <w:r w:rsidR="00544910" w:rsidRPr="00C7420D" w:rsidDel="00185855">
          <w:rPr>
            <w:rFonts w:hint="eastAsia"/>
          </w:rPr>
          <w:delText>转型</w:delText>
        </w:r>
        <w:r w:rsidR="0024743D" w:rsidRPr="00C7420D" w:rsidDel="00185855">
          <w:rPr>
            <w:rFonts w:hint="eastAsia"/>
          </w:rPr>
          <w:delText>时期</w:delText>
        </w:r>
        <w:r w:rsidRPr="00C7420D" w:rsidDel="00185855">
          <w:rPr>
            <w:rFonts w:hint="eastAsia"/>
          </w:rPr>
          <w:delText>，</w:delText>
        </w:r>
        <w:r w:rsidR="00390CD4" w:rsidRPr="00C7420D" w:rsidDel="00185855">
          <w:rPr>
            <w:rFonts w:hint="eastAsia"/>
          </w:rPr>
          <w:delText>社会治理能力和体系创新是实现</w:delText>
        </w:r>
        <w:r w:rsidR="00544910" w:rsidRPr="00C7420D" w:rsidDel="00185855">
          <w:rPr>
            <w:rFonts w:hint="eastAsia"/>
          </w:rPr>
          <w:delText>国家治理能力和治理体系现代化的重要部分</w:delText>
        </w:r>
        <w:r w:rsidR="00641B45" w:rsidRPr="00C7420D" w:rsidDel="00185855">
          <w:rPr>
            <w:rFonts w:hint="eastAsia"/>
          </w:rPr>
          <w:delText>。</w:delText>
        </w:r>
      </w:del>
      <w:r w:rsidR="00544910" w:rsidRPr="00C7420D">
        <w:rPr>
          <w:rFonts w:hint="eastAsia"/>
        </w:rPr>
        <w:t>流动公共服务作为一种多元主体提供公共服务的方式创新，</w:t>
      </w:r>
      <w:r w:rsidR="00165D2F" w:rsidRPr="00C7420D">
        <w:rPr>
          <w:rFonts w:hint="eastAsia"/>
        </w:rPr>
        <w:t>也是</w:t>
      </w:r>
      <w:r w:rsidR="00544910" w:rsidRPr="00C7420D">
        <w:rPr>
          <w:rFonts w:hint="eastAsia"/>
        </w:rPr>
        <w:t>社会治理创新</w:t>
      </w:r>
      <w:r w:rsidR="00165D2F" w:rsidRPr="00C7420D">
        <w:rPr>
          <w:rFonts w:hint="eastAsia"/>
        </w:rPr>
        <w:t>的体现</w:t>
      </w:r>
      <w:r w:rsidR="00544910" w:rsidRPr="00C7420D">
        <w:rPr>
          <w:rFonts w:hint="eastAsia"/>
        </w:rPr>
        <w:t>。因此</w:t>
      </w:r>
      <w:r w:rsidR="00641B45" w:rsidRPr="00C7420D">
        <w:rPr>
          <w:rFonts w:hint="eastAsia"/>
        </w:rPr>
        <w:t>厘清流动公共服务供给模式中不同主体的</w:t>
      </w:r>
      <w:r w:rsidR="00902E89" w:rsidRPr="00C7420D">
        <w:rPr>
          <w:rFonts w:hint="eastAsia"/>
        </w:rPr>
        <w:t>行为特征、驱动方式及运作流程对于</w:t>
      </w:r>
      <w:del w:id="171" w:author="微软用户" w:date="2018-03-30T11:53:00Z">
        <w:r w:rsidR="00902E89" w:rsidRPr="00C7420D" w:rsidDel="00185855">
          <w:rPr>
            <w:rFonts w:hint="eastAsia"/>
          </w:rPr>
          <w:delText>社会治理的发展</w:delText>
        </w:r>
      </w:del>
      <w:ins w:id="172" w:author="微软用户" w:date="2018-03-30T11:53:00Z">
        <w:r w:rsidR="00185855" w:rsidRPr="00C7420D">
          <w:rPr>
            <w:rFonts w:hint="eastAsia"/>
          </w:rPr>
          <w:t>实现国家治理能力和治理体系现代化</w:t>
        </w:r>
      </w:ins>
      <w:r w:rsidR="00902E89" w:rsidRPr="00C7420D">
        <w:rPr>
          <w:rFonts w:hint="eastAsia"/>
        </w:rPr>
        <w:t>有重大的意义。</w:t>
      </w:r>
    </w:p>
    <w:p w:rsidR="001014D6" w:rsidRPr="00C7420D" w:rsidRDefault="001014D6" w:rsidP="0005258F">
      <w:pPr>
        <w:spacing w:line="360" w:lineRule="auto"/>
        <w:ind w:firstLine="420"/>
      </w:pPr>
      <w:r w:rsidRPr="00C7420D">
        <w:rPr>
          <w:rFonts w:hint="eastAsia"/>
        </w:rPr>
        <w:t>为了有效地将流动公共服务供给模式</w:t>
      </w:r>
      <w:r w:rsidR="00533EFF" w:rsidRPr="00C7420D">
        <w:rPr>
          <w:rFonts w:hint="eastAsia"/>
        </w:rPr>
        <w:t>中的不同主体、方式及理念区分开，本文拟从供需</w:t>
      </w:r>
      <w:r w:rsidR="00533EFF" w:rsidRPr="00C7420D">
        <w:rPr>
          <w:rFonts w:hint="eastAsia"/>
        </w:rPr>
        <w:lastRenderedPageBreak/>
        <w:t>向度和驱动方式两个维度</w:t>
      </w:r>
      <w:r w:rsidR="001C7BC5" w:rsidRPr="00C7420D">
        <w:rPr>
          <w:rFonts w:hint="eastAsia"/>
        </w:rPr>
        <w:t>为轴</w:t>
      </w:r>
      <w:r w:rsidR="00231AE4" w:rsidRPr="00C7420D">
        <w:rPr>
          <w:rFonts w:hint="eastAsia"/>
        </w:rPr>
        <w:t>构建模型</w:t>
      </w:r>
      <w:r w:rsidR="007F4749" w:rsidRPr="00C7420D">
        <w:rPr>
          <w:rFonts w:hint="eastAsia"/>
        </w:rPr>
        <w:t>，将政府转型</w:t>
      </w:r>
      <w:r w:rsidR="00231AE4" w:rsidRPr="00C7420D">
        <w:rPr>
          <w:rFonts w:hint="eastAsia"/>
        </w:rPr>
        <w:t>以及社会治理两个重大政府改革方向作为要件纳入矩阵模型中，进行流动公共服务的类型学分析。</w:t>
      </w:r>
      <w:r w:rsidR="00886CDC" w:rsidRPr="00C7420D">
        <w:rPr>
          <w:rFonts w:hint="eastAsia"/>
        </w:rPr>
        <w:t>其中，供需向度分为政府</w:t>
      </w:r>
      <w:r w:rsidR="00475BA7" w:rsidRPr="00C7420D">
        <w:rPr>
          <w:rFonts w:hint="eastAsia"/>
        </w:rPr>
        <w:t>供给递送</w:t>
      </w:r>
      <w:r w:rsidR="00886CDC" w:rsidRPr="00C7420D">
        <w:rPr>
          <w:rFonts w:hint="eastAsia"/>
        </w:rPr>
        <w:t>与</w:t>
      </w:r>
      <w:r w:rsidR="00475BA7" w:rsidRPr="00C7420D">
        <w:rPr>
          <w:rFonts w:hint="eastAsia"/>
        </w:rPr>
        <w:t>公民需求溢出。政府供给递送</w:t>
      </w:r>
      <w:r w:rsidR="00886CDC" w:rsidRPr="00C7420D">
        <w:rPr>
          <w:rFonts w:hint="eastAsia"/>
        </w:rPr>
        <w:t>是指政府因转型期</w:t>
      </w:r>
      <w:r w:rsidR="00BF36CE" w:rsidRPr="00C7420D">
        <w:rPr>
          <w:rFonts w:hint="eastAsia"/>
        </w:rPr>
        <w:t>因</w:t>
      </w:r>
      <w:r w:rsidR="00951215" w:rsidRPr="00C7420D">
        <w:rPr>
          <w:rFonts w:hint="eastAsia"/>
        </w:rPr>
        <w:t>执政理念转变，而主动</w:t>
      </w:r>
      <w:r w:rsidR="00BF36CE" w:rsidRPr="00C7420D">
        <w:rPr>
          <w:rFonts w:hint="eastAsia"/>
        </w:rPr>
        <w:t>上门</w:t>
      </w:r>
      <w:r w:rsidR="00951215" w:rsidRPr="00C7420D">
        <w:rPr>
          <w:rFonts w:hint="eastAsia"/>
        </w:rPr>
        <w:t>提供公共服务，以实现服务型政府建设；公民需求溢出是指对于政府而言，在整个公共服务需求体系下，一些不便于提供公共服务的地区或群体的公共服务需求成为了</w:t>
      </w:r>
      <w:r w:rsidR="008312D3" w:rsidRPr="00C7420D">
        <w:rPr>
          <w:rFonts w:hint="eastAsia"/>
        </w:rPr>
        <w:t>体系溢出的部分</w:t>
      </w:r>
      <w:r w:rsidR="00A94D00" w:rsidRPr="00C7420D">
        <w:rPr>
          <w:rFonts w:hint="eastAsia"/>
        </w:rPr>
        <w:t>而且需要政府进行回应</w:t>
      </w:r>
      <w:r w:rsidR="008312D3" w:rsidRPr="00C7420D">
        <w:rPr>
          <w:rFonts w:hint="eastAsia"/>
        </w:rPr>
        <w:t>。</w:t>
      </w:r>
      <w:r w:rsidR="00577841" w:rsidRPr="00C7420D">
        <w:rPr>
          <w:rFonts w:hint="eastAsia"/>
        </w:rPr>
        <w:t>驱动方式维度则基于社会治理创新的</w:t>
      </w:r>
      <w:r w:rsidR="00633492" w:rsidRPr="00C7420D">
        <w:rPr>
          <w:rFonts w:hint="eastAsia"/>
        </w:rPr>
        <w:t>角度构建，主要分为社会力量与政府职权</w:t>
      </w:r>
      <w:r w:rsidR="00E718FD" w:rsidRPr="00C7420D">
        <w:rPr>
          <w:rFonts w:hint="eastAsia"/>
        </w:rPr>
        <w:t>。社会力量</w:t>
      </w:r>
      <w:proofErr w:type="gramStart"/>
      <w:r w:rsidR="00E718FD" w:rsidRPr="00C7420D">
        <w:rPr>
          <w:rFonts w:hint="eastAsia"/>
        </w:rPr>
        <w:t>参与</w:t>
      </w:r>
      <w:r w:rsidR="00633492" w:rsidRPr="00C7420D">
        <w:rPr>
          <w:rFonts w:hint="eastAsia"/>
        </w:rPr>
        <w:t>指</w:t>
      </w:r>
      <w:proofErr w:type="gramEnd"/>
      <w:r w:rsidR="00633492" w:rsidRPr="00C7420D">
        <w:rPr>
          <w:rFonts w:hint="eastAsia"/>
        </w:rPr>
        <w:t>政府通过授权、合作等方式将公共服务型、互益型社会组织</w:t>
      </w:r>
      <w:r w:rsidR="00E718FD" w:rsidRPr="00C7420D">
        <w:rPr>
          <w:rFonts w:hint="eastAsia"/>
        </w:rPr>
        <w:t>嵌入到流动公共服务体系中；而政府职权驱动则指政府部门</w:t>
      </w:r>
      <w:r w:rsidR="00324495" w:rsidRPr="00C7420D">
        <w:rPr>
          <w:rFonts w:hint="eastAsia"/>
        </w:rPr>
        <w:t>亲自履行公共服务职能以满足公共利益。最终经过矩阵模型的构建，流动公共服务类型学分析模型如图</w:t>
      </w:r>
      <w:ins w:id="173" w:author="朱国伟" w:date="2018-03-30T20:09:00Z">
        <w:r w:rsidR="009124BF">
          <w:rPr>
            <w:rFonts w:hint="eastAsia"/>
          </w:rPr>
          <w:t>2</w:t>
        </w:r>
      </w:ins>
      <w:r w:rsidR="00324495" w:rsidRPr="00C7420D">
        <w:rPr>
          <w:rFonts w:hint="eastAsia"/>
        </w:rPr>
        <w:t>。</w:t>
      </w:r>
    </w:p>
    <w:p w:rsidR="00F1602D" w:rsidRPr="00C7420D" w:rsidRDefault="00D02F5C" w:rsidP="00F1602D">
      <w:pPr>
        <w:spacing w:line="360" w:lineRule="auto"/>
        <w:ind w:firstLine="420"/>
        <w:jc w:val="center"/>
        <w:rPr>
          <w:rPrChange w:id="174" w:author="朱国伟" w:date="2018-03-30T20:02:00Z">
            <w:rPr>
              <w:color w:val="FF0000"/>
            </w:rPr>
          </w:rPrChange>
        </w:rPr>
      </w:pPr>
      <w:r w:rsidRPr="004044F2">
        <w:rPr>
          <w:noProof/>
        </w:rPr>
        <w:drawing>
          <wp:inline distT="0" distB="0" distL="0" distR="0">
            <wp:extent cx="3764280" cy="3730121"/>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2232" cy="3738001"/>
                    </a:xfrm>
                    <a:prstGeom prst="rect">
                      <a:avLst/>
                    </a:prstGeom>
                  </pic:spPr>
                </pic:pic>
              </a:graphicData>
            </a:graphic>
          </wp:inline>
        </w:drawing>
      </w:r>
    </w:p>
    <w:p w:rsidR="00F1602D" w:rsidRPr="00C7420D" w:rsidRDefault="00E56BDB" w:rsidP="00E56BDB">
      <w:pPr>
        <w:spacing w:line="360" w:lineRule="auto"/>
        <w:ind w:firstLine="420"/>
        <w:jc w:val="center"/>
        <w:rPr>
          <w:sz w:val="18"/>
        </w:rPr>
      </w:pPr>
      <w:r w:rsidRPr="00C7420D">
        <w:rPr>
          <w:rFonts w:hint="eastAsia"/>
          <w:sz w:val="18"/>
        </w:rPr>
        <w:t>图</w:t>
      </w:r>
      <w:r w:rsidRPr="00C7420D">
        <w:rPr>
          <w:sz w:val="18"/>
        </w:rPr>
        <w:t>2流动公共服务矩阵模型</w:t>
      </w:r>
    </w:p>
    <w:p w:rsidR="00324495" w:rsidRPr="00C7420D" w:rsidRDefault="00324495" w:rsidP="003855BB">
      <w:pPr>
        <w:spacing w:line="360" w:lineRule="auto"/>
        <w:ind w:firstLine="420"/>
      </w:pPr>
      <w:r w:rsidRPr="00C7420D">
        <w:rPr>
          <w:rFonts w:hint="eastAsia"/>
        </w:rPr>
        <w:t>以供需向度和驱动方式为维度构建</w:t>
      </w:r>
      <w:r w:rsidR="00B27114" w:rsidRPr="00C7420D">
        <w:rPr>
          <w:rFonts w:hint="eastAsia"/>
        </w:rPr>
        <w:t>出的模型最终将流动公共服务分为了四种类型，分别为：</w:t>
      </w:r>
    </w:p>
    <w:p w:rsidR="00A95244" w:rsidRPr="00C7420D" w:rsidRDefault="00A95244" w:rsidP="00A95244">
      <w:pPr>
        <w:spacing w:line="360" w:lineRule="auto"/>
        <w:ind w:firstLine="420"/>
        <w:jc w:val="center"/>
        <w:rPr>
          <w:sz w:val="18"/>
        </w:rPr>
      </w:pPr>
      <w:r w:rsidRPr="00C7420D">
        <w:rPr>
          <w:rFonts w:hint="eastAsia"/>
          <w:sz w:val="18"/>
        </w:rPr>
        <w:t>表</w:t>
      </w:r>
      <w:r w:rsidR="00C708C0" w:rsidRPr="00C7420D">
        <w:rPr>
          <w:sz w:val="18"/>
        </w:rPr>
        <w:t>2</w:t>
      </w:r>
      <w:r w:rsidRPr="00C7420D">
        <w:rPr>
          <w:sz w:val="18"/>
        </w:rPr>
        <w:t xml:space="preserve"> 流动公共服务分类矩阵模型</w:t>
      </w:r>
    </w:p>
    <w:tbl>
      <w:tblPr>
        <w:tblStyle w:val="aa"/>
        <w:tblW w:w="0" w:type="auto"/>
        <w:jc w:val="center"/>
        <w:tblBorders>
          <w:left w:val="none" w:sz="0" w:space="0" w:color="auto"/>
          <w:right w:val="none" w:sz="0" w:space="0" w:color="auto"/>
        </w:tblBorders>
        <w:tblLook w:val="04A0" w:firstRow="1" w:lastRow="0" w:firstColumn="1" w:lastColumn="0" w:noHBand="0" w:noVBand="1"/>
      </w:tblPr>
      <w:tblGrid>
        <w:gridCol w:w="3968"/>
        <w:gridCol w:w="3968"/>
      </w:tblGrid>
      <w:tr w:rsidR="00C7420D" w:rsidRPr="00C7420D" w:rsidTr="00842431">
        <w:trPr>
          <w:trHeight w:val="383"/>
          <w:jc w:val="center"/>
        </w:trPr>
        <w:tc>
          <w:tcPr>
            <w:tcW w:w="3968" w:type="dxa"/>
          </w:tcPr>
          <w:p w:rsidR="00745EE6" w:rsidRPr="00C7420D" w:rsidRDefault="006A7443" w:rsidP="008E48FB">
            <w:pPr>
              <w:spacing w:line="360" w:lineRule="auto"/>
              <w:jc w:val="center"/>
              <w:rPr>
                <w:sz w:val="18"/>
              </w:rPr>
            </w:pPr>
            <w:r w:rsidRPr="00C7420D">
              <w:rPr>
                <w:bCs/>
                <w:sz w:val="18"/>
              </w:rPr>
              <w:t>I型（公益-参与型）</w:t>
            </w:r>
          </w:p>
        </w:tc>
        <w:tc>
          <w:tcPr>
            <w:tcW w:w="3968" w:type="dxa"/>
          </w:tcPr>
          <w:p w:rsidR="00745EE6" w:rsidRPr="00C7420D" w:rsidRDefault="008E48FB" w:rsidP="008E48FB">
            <w:pPr>
              <w:spacing w:line="360" w:lineRule="auto"/>
              <w:jc w:val="center"/>
              <w:rPr>
                <w:sz w:val="18"/>
              </w:rPr>
            </w:pPr>
            <w:r w:rsidRPr="00C7420D">
              <w:rPr>
                <w:bCs/>
                <w:sz w:val="18"/>
              </w:rPr>
              <w:t>II型（公益-志愿型）</w:t>
            </w:r>
          </w:p>
        </w:tc>
      </w:tr>
      <w:tr w:rsidR="00C7420D" w:rsidRPr="00C7420D" w:rsidTr="00842431">
        <w:trPr>
          <w:trHeight w:val="407"/>
          <w:jc w:val="center"/>
        </w:trPr>
        <w:tc>
          <w:tcPr>
            <w:tcW w:w="3968" w:type="dxa"/>
          </w:tcPr>
          <w:p w:rsidR="00745EE6" w:rsidRPr="00C7420D" w:rsidRDefault="008E48FB" w:rsidP="008E48FB">
            <w:pPr>
              <w:spacing w:line="360" w:lineRule="auto"/>
              <w:jc w:val="center"/>
              <w:rPr>
                <w:sz w:val="18"/>
              </w:rPr>
            </w:pPr>
            <w:r w:rsidRPr="00C7420D">
              <w:rPr>
                <w:bCs/>
                <w:sz w:val="18"/>
              </w:rPr>
              <w:t>III型（权威-自觉型）</w:t>
            </w:r>
          </w:p>
        </w:tc>
        <w:tc>
          <w:tcPr>
            <w:tcW w:w="3968" w:type="dxa"/>
          </w:tcPr>
          <w:p w:rsidR="00745EE6" w:rsidRPr="00C7420D" w:rsidRDefault="008E48FB" w:rsidP="008E48FB">
            <w:pPr>
              <w:spacing w:line="360" w:lineRule="auto"/>
              <w:jc w:val="center"/>
              <w:rPr>
                <w:sz w:val="18"/>
              </w:rPr>
            </w:pPr>
            <w:r w:rsidRPr="00C7420D">
              <w:rPr>
                <w:bCs/>
                <w:sz w:val="18"/>
              </w:rPr>
              <w:t>IV型（权威-回应型）</w:t>
            </w:r>
          </w:p>
        </w:tc>
      </w:tr>
    </w:tbl>
    <w:p w:rsidR="00E56BDB" w:rsidRPr="00C7420D" w:rsidRDefault="00E56BDB" w:rsidP="00EC1B62">
      <w:pPr>
        <w:spacing w:line="360" w:lineRule="auto"/>
        <w:ind w:firstLine="420"/>
      </w:pPr>
      <w:r w:rsidRPr="00C7420D">
        <w:t>I型</w:t>
      </w:r>
      <w:del w:id="175" w:author="nmgdx" w:date="2018-03-30T15:34:00Z">
        <w:r w:rsidRPr="00C7420D" w:rsidDel="00EC1B62">
          <w:delText>亦称</w:delText>
        </w:r>
      </w:del>
      <w:r w:rsidRPr="00C7420D">
        <w:t>公益-参与型，</w:t>
      </w:r>
      <w:r w:rsidRPr="00C7420D">
        <w:rPr>
          <w:rFonts w:hint="eastAsia"/>
        </w:rPr>
        <w:t>暨政府通过购买公共服务的方式提供流动公共服务。在此类型中，社会组织依附于行政权力，社会组织根据政府需求提供公共服务。例如重庆市政府购买流动文</w:t>
      </w:r>
      <w:r w:rsidRPr="00C7420D">
        <w:rPr>
          <w:rFonts w:hint="eastAsia"/>
        </w:rPr>
        <w:lastRenderedPageBreak/>
        <w:t>艺演出服务模式，仅在</w:t>
      </w:r>
      <w:r w:rsidRPr="00C7420D">
        <w:t>2016</w:t>
      </w:r>
      <w:r w:rsidRPr="00C7420D">
        <w:rPr>
          <w:rFonts w:hint="eastAsia"/>
        </w:rPr>
        <w:t>年就购买了一万多场文化服务，通过向社会文艺组织购买流动文艺演出以满足基层民众的精神文化需求；</w:t>
      </w:r>
      <w:r w:rsidRPr="00C7420D">
        <w:t>以及山东威海的政府购买文化服务模式；深圳城市管理“驻队律师”服务、以及深圳社区设立“驻点律师”</w:t>
      </w:r>
      <w:r w:rsidRPr="00C7420D">
        <w:rPr>
          <w:rStyle w:val="a9"/>
        </w:rPr>
        <w:footnoteReference w:id="10"/>
      </w:r>
      <w:r w:rsidRPr="00C7420D">
        <w:t>。</w:t>
      </w:r>
    </w:p>
    <w:p w:rsidR="0013271C" w:rsidRPr="00C7420D" w:rsidRDefault="0013271C" w:rsidP="00F4764C">
      <w:pPr>
        <w:wordWrap w:val="0"/>
        <w:spacing w:line="360" w:lineRule="auto"/>
        <w:ind w:firstLine="420"/>
      </w:pPr>
      <w:r w:rsidRPr="00C7420D">
        <w:t>II型 公益-志愿型</w:t>
      </w:r>
      <w:r w:rsidR="00F4764C" w:rsidRPr="00C7420D">
        <w:rPr>
          <w:rFonts w:hint="eastAsia"/>
        </w:rPr>
        <w:t>是指</w:t>
      </w:r>
      <w:r w:rsidRPr="00C7420D">
        <w:t>公共服务型社会组织面向公众或是某个特定群体</w:t>
      </w:r>
      <w:r w:rsidR="00F4764C" w:rsidRPr="00C7420D">
        <w:rPr>
          <w:rFonts w:hint="eastAsia"/>
        </w:rPr>
        <w:t>主动</w:t>
      </w:r>
      <w:r w:rsidRPr="00C7420D">
        <w:t>提供服务，服务的原则是“利他”而不是“互利”。</w:t>
      </w:r>
      <w:r w:rsidRPr="00C7420D">
        <w:rPr>
          <w:rFonts w:hint="eastAsia"/>
        </w:rPr>
        <w:t>如深圳律师协会向社会公众提供法律援助、法律服务</w:t>
      </w:r>
      <w:r w:rsidRPr="00C7420D">
        <w:rPr>
          <w:rStyle w:val="a9"/>
        </w:rPr>
        <w:footnoteReference w:id="11"/>
      </w:r>
      <w:r w:rsidRPr="00C7420D">
        <w:rPr>
          <w:rFonts w:hint="eastAsia"/>
        </w:rPr>
        <w:t>。</w:t>
      </w:r>
    </w:p>
    <w:p w:rsidR="0013271C" w:rsidRPr="00C7420D" w:rsidRDefault="0013271C" w:rsidP="0013271C">
      <w:pPr>
        <w:spacing w:line="360" w:lineRule="auto"/>
        <w:ind w:firstLine="420"/>
      </w:pPr>
      <w:r w:rsidRPr="00C7420D">
        <w:t>III型 权威-自觉型：</w:t>
      </w:r>
      <w:r w:rsidRPr="00C7420D">
        <w:rPr>
          <w:rFonts w:hint="eastAsia"/>
        </w:rPr>
        <w:t>政府在公共服务供给中处于主导地位，为社会提供着核心关键领域的公共服务。在公共服务领域进行供给侧改革，使公共服务供给朝着均等化、多元化、精细化方向发展。例如贵州开发区</w:t>
      </w:r>
      <w:r w:rsidRPr="00C7420D">
        <w:t>流动司法所业务，主动提供咨询、调解、宣传等流动司法服务</w:t>
      </w:r>
      <w:r w:rsidRPr="00C7420D">
        <w:rPr>
          <w:rStyle w:val="a9"/>
        </w:rPr>
        <w:footnoteReference w:id="12"/>
      </w:r>
      <w:r w:rsidRPr="00C7420D">
        <w:t>；内蒙古草原110服务</w:t>
      </w:r>
      <w:r w:rsidRPr="00C7420D">
        <w:rPr>
          <w:rStyle w:val="a9"/>
        </w:rPr>
        <w:footnoteReference w:id="13"/>
      </w:r>
      <w:r w:rsidRPr="00C7420D">
        <w:t>。</w:t>
      </w:r>
    </w:p>
    <w:p w:rsidR="00E32316" w:rsidRPr="00C7420D" w:rsidRDefault="00174BC6" w:rsidP="00EC1B62">
      <w:pPr>
        <w:spacing w:line="360" w:lineRule="auto"/>
        <w:ind w:firstLine="420"/>
      </w:pPr>
      <w:r w:rsidRPr="00C7420D">
        <w:t>IV型 权威-回应型：</w:t>
      </w:r>
      <w:r w:rsidRPr="00C7420D">
        <w:rPr>
          <w:rFonts w:hint="eastAsia"/>
        </w:rPr>
        <w:t>改变过去</w:t>
      </w:r>
      <w:r w:rsidRPr="00C7420D">
        <w:t xml:space="preserve"> “自上而下”的填鸭式供给模式，探索“自下而上”的需求型供给模式，</w:t>
      </w:r>
      <w:ins w:id="176" w:author="nmgdx" w:date="2018-03-30T15:35:00Z">
        <w:r w:rsidR="00EC1B62" w:rsidRPr="00C7420D">
          <w:rPr>
            <w:rFonts w:hint="eastAsia"/>
          </w:rPr>
          <w:t>更多地</w:t>
        </w:r>
      </w:ins>
      <w:del w:id="177" w:author="nmgdx" w:date="2018-03-30T15:35:00Z">
        <w:r w:rsidRPr="00C7420D" w:rsidDel="00EC1B62">
          <w:delText>多</w:delText>
        </w:r>
      </w:del>
      <w:r w:rsidRPr="00C7420D">
        <w:t>考虑公民到底需要什么样的产品和服务，使公共服务更加有效。</w:t>
      </w:r>
      <w:r w:rsidRPr="00C7420D">
        <w:rPr>
          <w:rFonts w:hint="eastAsia"/>
        </w:rPr>
        <w:t>例如</w:t>
      </w:r>
      <w:r w:rsidRPr="00C7420D">
        <w:t>重庆云阳创办流动文化服务网上平台，通过群众点单，政府购买的形式提供群众喜闻乐见的文化服务；内蒙古地区流动医疗服务（流动小药箱）为当地农牧民提供慢性病定期配药与诊断，满足农牧民慢性病诊疗需求。</w:t>
      </w:r>
    </w:p>
    <w:p w:rsidR="00F1602D" w:rsidRPr="00C7420D" w:rsidRDefault="00E32316" w:rsidP="00E32316">
      <w:pPr>
        <w:spacing w:line="360" w:lineRule="auto"/>
        <w:ind w:firstLine="420"/>
        <w:jc w:val="center"/>
        <w:rPr>
          <w:b/>
          <w:sz w:val="32"/>
        </w:rPr>
      </w:pPr>
      <w:r w:rsidRPr="00C7420D">
        <w:rPr>
          <w:rFonts w:hint="eastAsia"/>
          <w:b/>
          <w:sz w:val="32"/>
        </w:rPr>
        <w:t>三、基于类型矩阵的流动公共服务行为策略分析</w:t>
      </w:r>
    </w:p>
    <w:p w:rsidR="00F1602D" w:rsidRPr="00C7420D" w:rsidRDefault="00EC1B62" w:rsidP="00EC1B62">
      <w:pPr>
        <w:spacing w:line="360" w:lineRule="auto"/>
        <w:ind w:firstLine="420"/>
      </w:pPr>
      <w:ins w:id="178" w:author="nmgdx" w:date="2018-03-30T15:36:00Z">
        <w:r w:rsidRPr="00C7420D">
          <w:rPr>
            <w:rFonts w:hint="eastAsia"/>
          </w:rPr>
          <w:t>基于上述流动公共服务理论体系构建和类型学分析</w:t>
        </w:r>
        <w:r w:rsidRPr="00C7420D">
          <w:t>,</w:t>
        </w:r>
      </w:ins>
      <w:del w:id="179" w:author="nmgdx" w:date="2018-03-30T15:36:00Z">
        <w:r w:rsidR="002D02EE" w:rsidRPr="00C7420D" w:rsidDel="00EC1B62">
          <w:rPr>
            <w:rFonts w:hint="eastAsia"/>
          </w:rPr>
          <w:delText>经过两个维度的划分，最终</w:delText>
        </w:r>
      </w:del>
      <w:r w:rsidR="002D02EE" w:rsidRPr="00C7420D">
        <w:rPr>
          <w:rFonts w:hint="eastAsia"/>
        </w:rPr>
        <w:t>流动公共服务</w:t>
      </w:r>
      <w:ins w:id="180" w:author="nmgdx" w:date="2018-03-30T15:36:00Z">
        <w:r w:rsidRPr="00C7420D">
          <w:rPr>
            <w:rFonts w:hint="eastAsia"/>
          </w:rPr>
          <w:t>在实际运行中</w:t>
        </w:r>
      </w:ins>
      <w:r w:rsidR="002D02EE" w:rsidRPr="00C7420D">
        <w:rPr>
          <w:rFonts w:hint="eastAsia"/>
        </w:rPr>
        <w:t>按照供需</w:t>
      </w:r>
      <w:r w:rsidR="002D02EE" w:rsidRPr="00C7420D">
        <w:t>-驱动维度分为四种不同类型，</w:t>
      </w:r>
      <w:r w:rsidR="00A04F6C" w:rsidRPr="00C7420D">
        <w:rPr>
          <w:rFonts w:hint="eastAsia"/>
        </w:rPr>
        <w:t>而每一种类型的运作流程</w:t>
      </w:r>
      <w:ins w:id="181" w:author="nmgdx" w:date="2018-03-30T15:37:00Z">
        <w:r w:rsidRPr="00C7420D">
          <w:rPr>
            <w:rFonts w:hint="eastAsia"/>
          </w:rPr>
          <w:t>和行为策略</w:t>
        </w:r>
      </w:ins>
      <w:r w:rsidR="00A04F6C" w:rsidRPr="00C7420D">
        <w:rPr>
          <w:rFonts w:hint="eastAsia"/>
        </w:rPr>
        <w:t>也呈现出差异化的特征。</w:t>
      </w:r>
    </w:p>
    <w:p w:rsidR="0007537A" w:rsidRPr="00C7420D" w:rsidRDefault="002400A3" w:rsidP="0007537A">
      <w:pPr>
        <w:spacing w:line="360" w:lineRule="auto"/>
        <w:ind w:firstLine="420"/>
        <w:jc w:val="center"/>
      </w:pPr>
      <w:r w:rsidRPr="004044F2">
        <w:rPr>
          <w:noProof/>
        </w:rPr>
        <w:lastRenderedPageBreak/>
        <w:drawing>
          <wp:inline distT="0" distB="0" distL="0" distR="0">
            <wp:extent cx="2743200" cy="27499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6862" cy="2763636"/>
                    </a:xfrm>
                    <a:prstGeom prst="rect">
                      <a:avLst/>
                    </a:prstGeom>
                  </pic:spPr>
                </pic:pic>
              </a:graphicData>
            </a:graphic>
          </wp:inline>
        </w:drawing>
      </w:r>
    </w:p>
    <w:p w:rsidR="001460D2" w:rsidRPr="00C7420D" w:rsidRDefault="00F22092" w:rsidP="0007537A">
      <w:pPr>
        <w:spacing w:line="360" w:lineRule="auto"/>
        <w:ind w:firstLine="420"/>
        <w:jc w:val="center"/>
        <w:rPr>
          <w:sz w:val="18"/>
        </w:rPr>
      </w:pPr>
      <w:r w:rsidRPr="00C7420D">
        <w:rPr>
          <w:rFonts w:hint="eastAsia"/>
          <w:sz w:val="18"/>
        </w:rPr>
        <w:t>图</w:t>
      </w:r>
      <w:r w:rsidR="00E56BDB" w:rsidRPr="00C7420D">
        <w:rPr>
          <w:sz w:val="18"/>
        </w:rPr>
        <w:t>3</w:t>
      </w:r>
      <w:r w:rsidRPr="00C7420D">
        <w:rPr>
          <w:rFonts w:hint="eastAsia"/>
          <w:sz w:val="18"/>
        </w:rPr>
        <w:t>公益</w:t>
      </w:r>
      <w:r w:rsidRPr="00C7420D">
        <w:rPr>
          <w:sz w:val="18"/>
        </w:rPr>
        <w:t>-参与型流动公共服务供给模式图</w:t>
      </w:r>
    </w:p>
    <w:p w:rsidR="009F4241" w:rsidRPr="00C7420D" w:rsidRDefault="009F4241" w:rsidP="009F4241">
      <w:pPr>
        <w:spacing w:line="360" w:lineRule="auto"/>
        <w:ind w:firstLine="420"/>
        <w:jc w:val="left"/>
      </w:pPr>
      <w:r w:rsidRPr="00C7420D">
        <w:rPr>
          <w:rFonts w:hint="eastAsia"/>
        </w:rPr>
        <w:t>当</w:t>
      </w:r>
      <w:r w:rsidR="007D3F22" w:rsidRPr="00C7420D">
        <w:rPr>
          <w:rFonts w:hint="eastAsia"/>
        </w:rPr>
        <w:t>特殊的公共服务需求产生时，政府通过购买公共服务的形式吸引能够提供这些公共服务的主体。</w:t>
      </w:r>
      <w:r w:rsidR="00120F83" w:rsidRPr="00C7420D">
        <w:rPr>
          <w:rFonts w:hint="eastAsia"/>
        </w:rPr>
        <w:t>由于互益型社会组织</w:t>
      </w:r>
      <w:r w:rsidR="00FD6862" w:rsidRPr="00C7420D">
        <w:rPr>
          <w:rFonts w:hint="eastAsia"/>
        </w:rPr>
        <w:t>的业务范围较为</w:t>
      </w:r>
      <w:r w:rsidR="00382F36" w:rsidRPr="00C7420D">
        <w:rPr>
          <w:rFonts w:hint="eastAsia"/>
        </w:rPr>
        <w:t>专一</w:t>
      </w:r>
      <w:r w:rsidR="00120F83" w:rsidRPr="00C7420D">
        <w:rPr>
          <w:rFonts w:hint="eastAsia"/>
        </w:rPr>
        <w:t>，故而</w:t>
      </w:r>
      <w:r w:rsidR="001460D2" w:rsidRPr="00C7420D">
        <w:rPr>
          <w:rFonts w:hint="eastAsia"/>
        </w:rPr>
        <w:t>在流动公共服务的体系中</w:t>
      </w:r>
      <w:r w:rsidR="00661326" w:rsidRPr="00C7420D">
        <w:rPr>
          <w:rFonts w:hint="eastAsia"/>
        </w:rPr>
        <w:t>互益型</w:t>
      </w:r>
      <w:r w:rsidR="001460D2" w:rsidRPr="00C7420D">
        <w:rPr>
          <w:rFonts w:hint="eastAsia"/>
        </w:rPr>
        <w:t>社会组织往往成为政府购买的重要对象</w:t>
      </w:r>
      <w:r w:rsidR="009B7B38" w:rsidRPr="00C7420D">
        <w:rPr>
          <w:rFonts w:hint="eastAsia"/>
        </w:rPr>
        <w:t>。</w:t>
      </w:r>
      <w:r w:rsidR="00661326" w:rsidRPr="00C7420D">
        <w:rPr>
          <w:rFonts w:hint="eastAsia"/>
        </w:rPr>
        <w:t>在</w:t>
      </w:r>
      <w:r w:rsidR="00382F36" w:rsidRPr="00C7420D">
        <w:rPr>
          <w:rFonts w:hint="eastAsia"/>
        </w:rPr>
        <w:t>进行项目招标</w:t>
      </w:r>
      <w:r w:rsidR="00661326" w:rsidRPr="00C7420D">
        <w:rPr>
          <w:rFonts w:hint="eastAsia"/>
        </w:rPr>
        <w:t>之后，政府与社会组织商定包括服务时间、地点以及内容在内的一系列服务细则，</w:t>
      </w:r>
      <w:r w:rsidR="009B7B38" w:rsidRPr="00C7420D">
        <w:rPr>
          <w:rFonts w:hint="eastAsia"/>
        </w:rPr>
        <w:t>随后由社会组织提供服务，并在此基础上进一步加强与政府部门的合作。</w:t>
      </w:r>
    </w:p>
    <w:p w:rsidR="009B7B38" w:rsidRPr="00C7420D" w:rsidRDefault="009B7B38" w:rsidP="009F4241">
      <w:pPr>
        <w:spacing w:line="360" w:lineRule="auto"/>
        <w:ind w:firstLine="420"/>
        <w:jc w:val="left"/>
      </w:pPr>
      <w:r w:rsidRPr="00C7420D">
        <w:rPr>
          <w:rFonts w:hint="eastAsia"/>
        </w:rPr>
        <w:t>公益</w:t>
      </w:r>
      <w:r w:rsidRPr="00C7420D">
        <w:t>-参与型流动公共服务</w:t>
      </w:r>
      <w:r w:rsidR="00E64B36" w:rsidRPr="00C7420D">
        <w:rPr>
          <w:rFonts w:hint="eastAsia"/>
        </w:rPr>
        <w:t>供给</w:t>
      </w:r>
      <w:r w:rsidRPr="00C7420D">
        <w:rPr>
          <w:rFonts w:hint="eastAsia"/>
        </w:rPr>
        <w:t>模式</w:t>
      </w:r>
      <w:r w:rsidR="00412FF6" w:rsidRPr="00C7420D">
        <w:rPr>
          <w:rFonts w:hint="eastAsia"/>
        </w:rPr>
        <w:t>不仅减轻了政府部门的公共服务负担，同时有利于公共服务均等化的实现</w:t>
      </w:r>
      <w:r w:rsidR="001437B7" w:rsidRPr="00C7420D">
        <w:rPr>
          <w:rFonts w:hint="eastAsia"/>
        </w:rPr>
        <w:t>。随着公益</w:t>
      </w:r>
      <w:r w:rsidR="001437B7" w:rsidRPr="00C7420D">
        <w:t>-参与型服务模式的发展，社会组织的力量也不断发展壮大，社会公众对于社会组织的认知和认可程度也会不断增加</w:t>
      </w:r>
      <w:r w:rsidR="00475534" w:rsidRPr="00C7420D">
        <w:rPr>
          <w:rFonts w:hint="eastAsia"/>
        </w:rPr>
        <w:t>。</w:t>
      </w:r>
      <w:r w:rsidR="00E40A11" w:rsidRPr="00C7420D">
        <w:rPr>
          <w:rFonts w:hint="eastAsia"/>
        </w:rPr>
        <w:t>但是，公益</w:t>
      </w:r>
      <w:r w:rsidR="00E40A11" w:rsidRPr="00C7420D">
        <w:t>-参与</w:t>
      </w:r>
      <w:r w:rsidR="00E64B36" w:rsidRPr="00C7420D">
        <w:rPr>
          <w:rFonts w:hint="eastAsia"/>
        </w:rPr>
        <w:t>型流动公共服务供给模式相对于政府</w:t>
      </w:r>
      <w:r w:rsidR="0087000A" w:rsidRPr="00C7420D">
        <w:rPr>
          <w:rFonts w:hint="eastAsia"/>
        </w:rPr>
        <w:t>供给更加难以进行服务质量控制和监督，而且我国当前社会组织发展仍出于上升期，社会组织的力量相对薄弱，对公共服务的承载力值得商榷。</w:t>
      </w:r>
    </w:p>
    <w:p w:rsidR="00D07A68" w:rsidRPr="00C7420D" w:rsidRDefault="00050A9B" w:rsidP="00D07A68">
      <w:pPr>
        <w:spacing w:line="360" w:lineRule="auto"/>
        <w:ind w:firstLine="420"/>
        <w:jc w:val="center"/>
      </w:pPr>
      <w:r w:rsidRPr="004044F2">
        <w:rPr>
          <w:noProof/>
        </w:rPr>
        <w:drawing>
          <wp:inline distT="0" distB="0" distL="0" distR="0">
            <wp:extent cx="3573194" cy="2572144"/>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9082" cy="2583581"/>
                    </a:xfrm>
                    <a:prstGeom prst="rect">
                      <a:avLst/>
                    </a:prstGeom>
                  </pic:spPr>
                </pic:pic>
              </a:graphicData>
            </a:graphic>
          </wp:inline>
        </w:drawing>
      </w:r>
    </w:p>
    <w:p w:rsidR="00855908" w:rsidRPr="00C7420D" w:rsidRDefault="00855908" w:rsidP="00D07A68">
      <w:pPr>
        <w:spacing w:line="360" w:lineRule="auto"/>
        <w:ind w:firstLine="420"/>
        <w:jc w:val="center"/>
        <w:rPr>
          <w:sz w:val="18"/>
        </w:rPr>
      </w:pPr>
      <w:r w:rsidRPr="00C7420D">
        <w:rPr>
          <w:rFonts w:hint="eastAsia"/>
          <w:sz w:val="18"/>
        </w:rPr>
        <w:t>图</w:t>
      </w:r>
      <w:r w:rsidR="00E56BDB" w:rsidRPr="00C7420D">
        <w:rPr>
          <w:sz w:val="18"/>
        </w:rPr>
        <w:t>4</w:t>
      </w:r>
      <w:r w:rsidRPr="00C7420D">
        <w:rPr>
          <w:sz w:val="18"/>
        </w:rPr>
        <w:t xml:space="preserve"> 公益-志愿型流动公共服务供给模式图</w:t>
      </w:r>
    </w:p>
    <w:p w:rsidR="004D1169" w:rsidRPr="00C7420D" w:rsidRDefault="00842431" w:rsidP="00842431">
      <w:pPr>
        <w:spacing w:line="360" w:lineRule="auto"/>
        <w:ind w:firstLine="420"/>
        <w:jc w:val="left"/>
      </w:pPr>
      <w:r w:rsidRPr="00C7420D">
        <w:rPr>
          <w:rFonts w:hint="eastAsia"/>
        </w:rPr>
        <w:lastRenderedPageBreak/>
        <w:t>公益</w:t>
      </w:r>
      <w:r w:rsidRPr="00C7420D">
        <w:t>-志愿型流动公共服务供给模式</w:t>
      </w:r>
      <w:r w:rsidR="00C76F2B" w:rsidRPr="00C7420D">
        <w:rPr>
          <w:rFonts w:hint="eastAsia"/>
        </w:rPr>
        <w:t>在</w:t>
      </w:r>
      <w:r w:rsidRPr="00C7420D">
        <w:rPr>
          <w:rFonts w:hint="eastAsia"/>
        </w:rPr>
        <w:t>四个模型中路径</w:t>
      </w:r>
      <w:r w:rsidR="00C76F2B" w:rsidRPr="00C7420D">
        <w:rPr>
          <w:rFonts w:hint="eastAsia"/>
        </w:rPr>
        <w:t>最短，从而可以判断其运作流程更加简化、服务效率更高。在</w:t>
      </w:r>
      <w:r w:rsidR="008F528B" w:rsidRPr="00C7420D">
        <w:rPr>
          <w:rFonts w:hint="eastAsia"/>
        </w:rPr>
        <w:t>公益</w:t>
      </w:r>
      <w:r w:rsidR="008F528B" w:rsidRPr="00C7420D">
        <w:t>-志愿</w:t>
      </w:r>
      <w:r w:rsidR="00C76F2B" w:rsidRPr="00C7420D">
        <w:rPr>
          <w:rFonts w:hint="eastAsia"/>
        </w:rPr>
        <w:t>模式下，</w:t>
      </w:r>
      <w:r w:rsidR="003E6AA4" w:rsidRPr="00C7420D">
        <w:rPr>
          <w:rFonts w:hint="eastAsia"/>
        </w:rPr>
        <w:t>公共服务型社会组织自发地进行</w:t>
      </w:r>
      <w:r w:rsidR="00821EEF" w:rsidRPr="00C7420D">
        <w:rPr>
          <w:rFonts w:hint="eastAsia"/>
        </w:rPr>
        <w:t>流动公共</w:t>
      </w:r>
      <w:r w:rsidR="003E6AA4" w:rsidRPr="00C7420D">
        <w:rPr>
          <w:rFonts w:hint="eastAsia"/>
        </w:rPr>
        <w:t>服务的供给，</w:t>
      </w:r>
      <w:r w:rsidR="008F528B" w:rsidRPr="00C7420D">
        <w:rPr>
          <w:rFonts w:hint="eastAsia"/>
        </w:rPr>
        <w:t>不需要政府部门的参与</w:t>
      </w:r>
      <w:r w:rsidR="00906442" w:rsidRPr="00C7420D">
        <w:rPr>
          <w:rFonts w:hint="eastAsia"/>
        </w:rPr>
        <w:t>，</w:t>
      </w:r>
      <w:r w:rsidR="00C37269" w:rsidRPr="00C7420D">
        <w:rPr>
          <w:rFonts w:hint="eastAsia"/>
        </w:rPr>
        <w:t>在服务对象确定后经过简单的筹备就可以进行服务的供给</w:t>
      </w:r>
      <w:r w:rsidR="008F528B" w:rsidRPr="00C7420D">
        <w:rPr>
          <w:rFonts w:hint="eastAsia"/>
        </w:rPr>
        <w:t>。该模式不仅节约了政府的成本，同时也</w:t>
      </w:r>
      <w:r w:rsidR="000E68A8" w:rsidRPr="00C7420D">
        <w:rPr>
          <w:rFonts w:hint="eastAsia"/>
        </w:rPr>
        <w:t>填补了</w:t>
      </w:r>
      <w:r w:rsidR="003A6BC8" w:rsidRPr="00C7420D">
        <w:rPr>
          <w:rFonts w:hint="eastAsia"/>
        </w:rPr>
        <w:t>政府公共服务供给</w:t>
      </w:r>
      <w:r w:rsidR="000E68A8" w:rsidRPr="00C7420D">
        <w:rPr>
          <w:rFonts w:hint="eastAsia"/>
        </w:rPr>
        <w:t>在某些地区或领域的空白</w:t>
      </w:r>
      <w:r w:rsidR="002A17EE" w:rsidRPr="00C7420D">
        <w:rPr>
          <w:rFonts w:hint="eastAsia"/>
        </w:rPr>
        <w:t>。</w:t>
      </w:r>
      <w:r w:rsidR="00A13300" w:rsidRPr="00C7420D">
        <w:rPr>
          <w:rFonts w:hint="eastAsia"/>
        </w:rPr>
        <w:t>公共服务型</w:t>
      </w:r>
      <w:r w:rsidR="003A6BC8" w:rsidRPr="00C7420D">
        <w:rPr>
          <w:rFonts w:hint="eastAsia"/>
        </w:rPr>
        <w:t>社会组织参与流动公共服务供给同时也为社会公众参与社会治理提供了更多的渠道。</w:t>
      </w:r>
      <w:r w:rsidR="00DC0FDE" w:rsidRPr="00C7420D">
        <w:rPr>
          <w:rFonts w:hint="eastAsia"/>
        </w:rPr>
        <w:t>但由于公共服务型社会组织的行为受到理念驱动，在服务的稳定性和持续性上有待考证；同时</w:t>
      </w:r>
      <w:r w:rsidR="00A13300" w:rsidRPr="00C7420D">
        <w:rPr>
          <w:rFonts w:hint="eastAsia"/>
        </w:rPr>
        <w:t>各种公共服务型社会组织呈现出“官僚化”的趋势，成为了政府部门的附庸，失去了原有的行为</w:t>
      </w:r>
      <w:r w:rsidR="00120F83" w:rsidRPr="00C7420D">
        <w:rPr>
          <w:rFonts w:hint="eastAsia"/>
        </w:rPr>
        <w:t>特征</w:t>
      </w:r>
      <w:r w:rsidR="00A13300" w:rsidRPr="00C7420D">
        <w:rPr>
          <w:rFonts w:hint="eastAsia"/>
        </w:rPr>
        <w:t>。</w:t>
      </w:r>
    </w:p>
    <w:p w:rsidR="0007537A" w:rsidRPr="00C7420D" w:rsidRDefault="00050A9B" w:rsidP="00977310">
      <w:pPr>
        <w:spacing w:line="360" w:lineRule="auto"/>
        <w:ind w:firstLine="420"/>
        <w:jc w:val="center"/>
      </w:pPr>
      <w:r w:rsidRPr="004044F2">
        <w:rPr>
          <w:noProof/>
        </w:rPr>
        <w:drawing>
          <wp:inline distT="0" distB="0" distL="0" distR="0">
            <wp:extent cx="2461260" cy="24856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1260" cy="2485690"/>
                    </a:xfrm>
                    <a:prstGeom prst="rect">
                      <a:avLst/>
                    </a:prstGeom>
                  </pic:spPr>
                </pic:pic>
              </a:graphicData>
            </a:graphic>
          </wp:inline>
        </w:drawing>
      </w:r>
    </w:p>
    <w:p w:rsidR="00BE570E" w:rsidRPr="00C7420D" w:rsidRDefault="00426A52" w:rsidP="00BE570E">
      <w:pPr>
        <w:spacing w:line="360" w:lineRule="auto"/>
        <w:ind w:firstLine="420"/>
        <w:jc w:val="center"/>
      </w:pPr>
      <w:r w:rsidRPr="00C7420D">
        <w:rPr>
          <w:rFonts w:hint="eastAsia"/>
          <w:sz w:val="18"/>
        </w:rPr>
        <w:t>图</w:t>
      </w:r>
      <w:r w:rsidR="00E56BDB" w:rsidRPr="00C7420D">
        <w:rPr>
          <w:sz w:val="18"/>
        </w:rPr>
        <w:t>5</w:t>
      </w:r>
      <w:r w:rsidRPr="00C7420D">
        <w:rPr>
          <w:rFonts w:hint="eastAsia"/>
          <w:sz w:val="18"/>
        </w:rPr>
        <w:t>权威</w:t>
      </w:r>
      <w:r w:rsidRPr="00C7420D">
        <w:rPr>
          <w:sz w:val="18"/>
        </w:rPr>
        <w:t>-自觉型流动公共服务供给模式图</w:t>
      </w:r>
    </w:p>
    <w:p w:rsidR="00585878" w:rsidRPr="00C7420D" w:rsidRDefault="00EB1C93" w:rsidP="00585878">
      <w:pPr>
        <w:spacing w:line="360" w:lineRule="auto"/>
        <w:ind w:firstLine="420"/>
        <w:jc w:val="left"/>
      </w:pPr>
      <w:r w:rsidRPr="00C7420D">
        <w:rPr>
          <w:rFonts w:hint="eastAsia"/>
        </w:rPr>
        <w:t>权威</w:t>
      </w:r>
      <w:r w:rsidRPr="00C7420D">
        <w:t>-自觉型流动公共服务供给模式可以视为政府执政理念转变过程中的产物。随着精细</w:t>
      </w:r>
      <w:proofErr w:type="gramStart"/>
      <w:r w:rsidRPr="00C7420D">
        <w:rPr>
          <w:rFonts w:hint="eastAsia"/>
        </w:rPr>
        <w:t>化政府</w:t>
      </w:r>
      <w:proofErr w:type="gramEnd"/>
      <w:r w:rsidRPr="00C7420D">
        <w:rPr>
          <w:rStyle w:val="a9"/>
        </w:rPr>
        <w:footnoteReference w:id="14"/>
      </w:r>
      <w:r w:rsidRPr="00C7420D">
        <w:rPr>
          <w:rFonts w:hint="eastAsia"/>
        </w:rPr>
        <w:t>、</w:t>
      </w:r>
      <w:r w:rsidR="00906442" w:rsidRPr="00C7420D">
        <w:rPr>
          <w:rFonts w:hint="eastAsia"/>
        </w:rPr>
        <w:t>公共服务</w:t>
      </w:r>
      <w:r w:rsidR="002A17EE" w:rsidRPr="00C7420D">
        <w:rPr>
          <w:rFonts w:hint="eastAsia"/>
        </w:rPr>
        <w:t>体系</w:t>
      </w:r>
      <w:r w:rsidR="00906442" w:rsidRPr="00C7420D">
        <w:rPr>
          <w:rFonts w:hint="eastAsia"/>
        </w:rPr>
        <w:t>创新等政府理念及变革模式的提出，政府也在不断探索转变方式。</w:t>
      </w:r>
      <w:r w:rsidR="00C37269" w:rsidRPr="00C7420D">
        <w:rPr>
          <w:rFonts w:hint="eastAsia"/>
        </w:rPr>
        <w:t>在权威</w:t>
      </w:r>
      <w:r w:rsidR="00C37269" w:rsidRPr="00C7420D">
        <w:t>-自觉型流动公共服务供给模式中，政府不再抱有传统的</w:t>
      </w:r>
      <w:r w:rsidR="00934FEE" w:rsidRPr="00C7420D">
        <w:rPr>
          <w:rFonts w:hint="eastAsia"/>
        </w:rPr>
        <w:t>“站桩式”</w:t>
      </w:r>
      <w:r w:rsidR="00C37269" w:rsidRPr="00C7420D">
        <w:rPr>
          <w:rFonts w:hint="eastAsia"/>
        </w:rPr>
        <w:t>公共服务观念</w:t>
      </w:r>
      <w:r w:rsidR="00934FEE" w:rsidRPr="00C7420D">
        <w:rPr>
          <w:rFonts w:hint="eastAsia"/>
        </w:rPr>
        <w:t>，而是</w:t>
      </w:r>
      <w:r w:rsidR="001C63FE" w:rsidRPr="00C7420D">
        <w:rPr>
          <w:rFonts w:hint="eastAsia"/>
        </w:rPr>
        <w:t>通过“精、准、细、严”</w:t>
      </w:r>
      <w:r w:rsidR="001C63FE" w:rsidRPr="00C7420D">
        <w:rPr>
          <w:rStyle w:val="a9"/>
        </w:rPr>
        <w:footnoteReference w:id="15"/>
      </w:r>
      <w:r w:rsidR="001C63FE" w:rsidRPr="00C7420D">
        <w:rPr>
          <w:rFonts w:hint="eastAsia"/>
        </w:rPr>
        <w:t>的思路考虑</w:t>
      </w:r>
      <w:r w:rsidR="00934FEE" w:rsidRPr="00C7420D">
        <w:rPr>
          <w:rFonts w:hint="eastAsia"/>
        </w:rPr>
        <w:t>哪些服务可以通过哪些方式进行流动供给</w:t>
      </w:r>
      <w:r w:rsidR="00B725AD" w:rsidRPr="00C7420D">
        <w:rPr>
          <w:rFonts w:hint="eastAsia"/>
        </w:rPr>
        <w:t>，不仅方便了普通群众，同时也照顾到了不方便享受公共服务的地区和群体。</w:t>
      </w:r>
      <w:r w:rsidR="00C13109" w:rsidRPr="00C7420D">
        <w:rPr>
          <w:rFonts w:hint="eastAsia"/>
        </w:rPr>
        <w:t>在经过对服务对象、地区的考察之后政府部门就可以给出具体的方案设计并生成一系列的制度与法律保障，并在服务</w:t>
      </w:r>
      <w:r w:rsidR="00387A6E" w:rsidRPr="00C7420D">
        <w:rPr>
          <w:rFonts w:hint="eastAsia"/>
        </w:rPr>
        <w:t>提供</w:t>
      </w:r>
      <w:r w:rsidR="00C13109" w:rsidRPr="00C7420D">
        <w:rPr>
          <w:rFonts w:hint="eastAsia"/>
        </w:rPr>
        <w:t>的基础上</w:t>
      </w:r>
      <w:r w:rsidR="00387A6E" w:rsidRPr="00C7420D">
        <w:rPr>
          <w:rFonts w:hint="eastAsia"/>
        </w:rPr>
        <w:t>进一步</w:t>
      </w:r>
      <w:r w:rsidR="00C13109" w:rsidRPr="00C7420D">
        <w:rPr>
          <w:rFonts w:hint="eastAsia"/>
        </w:rPr>
        <w:t>探索流动公共服务的适用范围。</w:t>
      </w:r>
      <w:r w:rsidR="00B725AD" w:rsidRPr="00C7420D">
        <w:rPr>
          <w:rFonts w:hint="eastAsia"/>
        </w:rPr>
        <w:t>以</w:t>
      </w:r>
      <w:r w:rsidR="00F02328" w:rsidRPr="00C7420D">
        <w:rPr>
          <w:rFonts w:hint="eastAsia"/>
        </w:rPr>
        <w:t>内蒙古自治区的牧区</w:t>
      </w:r>
      <w:r w:rsidR="00B725AD" w:rsidRPr="00C7420D">
        <w:rPr>
          <w:rFonts w:hint="eastAsia"/>
        </w:rPr>
        <w:t>流动图书馆为例，</w:t>
      </w:r>
      <w:r w:rsidR="00F02328" w:rsidRPr="00C7420D">
        <w:rPr>
          <w:rFonts w:hint="eastAsia"/>
        </w:rPr>
        <w:t>图书馆会在提供服务前根据牧区的聚居情况提前规划路线，与牧民们</w:t>
      </w:r>
      <w:r w:rsidR="00FF64E5" w:rsidRPr="00C7420D">
        <w:rPr>
          <w:rFonts w:hint="eastAsia"/>
        </w:rPr>
        <w:t>相</w:t>
      </w:r>
      <w:r w:rsidR="00F02328" w:rsidRPr="00C7420D">
        <w:rPr>
          <w:rFonts w:hint="eastAsia"/>
        </w:rPr>
        <w:t>约在</w:t>
      </w:r>
      <w:r w:rsidR="00FF64E5" w:rsidRPr="00C7420D">
        <w:rPr>
          <w:rFonts w:hint="eastAsia"/>
        </w:rPr>
        <w:t>辐射</w:t>
      </w:r>
      <w:r w:rsidR="00387A6E" w:rsidRPr="00C7420D">
        <w:rPr>
          <w:rFonts w:hint="eastAsia"/>
        </w:rPr>
        <w:t>范围</w:t>
      </w:r>
      <w:r w:rsidR="00FF64E5" w:rsidRPr="00C7420D">
        <w:rPr>
          <w:rFonts w:hint="eastAsia"/>
        </w:rPr>
        <w:t>最</w:t>
      </w:r>
      <w:r w:rsidR="00387A6E" w:rsidRPr="00C7420D">
        <w:rPr>
          <w:rFonts w:hint="eastAsia"/>
        </w:rPr>
        <w:t>广</w:t>
      </w:r>
      <w:r w:rsidR="00F02328" w:rsidRPr="00C7420D">
        <w:rPr>
          <w:rFonts w:hint="eastAsia"/>
        </w:rPr>
        <w:t>的</w:t>
      </w:r>
      <w:r w:rsidR="00387A6E" w:rsidRPr="00C7420D">
        <w:rPr>
          <w:rFonts w:hint="eastAsia"/>
        </w:rPr>
        <w:t>地点</w:t>
      </w:r>
      <w:r w:rsidR="00F02328" w:rsidRPr="00C7420D">
        <w:rPr>
          <w:rFonts w:hint="eastAsia"/>
        </w:rPr>
        <w:t>，并且根据牧民登记的图书需求不断的更新图书</w:t>
      </w:r>
      <w:r w:rsidR="00FF64E5" w:rsidRPr="00C7420D">
        <w:rPr>
          <w:rFonts w:hint="eastAsia"/>
        </w:rPr>
        <w:t>库存。</w:t>
      </w:r>
    </w:p>
    <w:p w:rsidR="0067442A" w:rsidRPr="00C7420D" w:rsidRDefault="0067442A" w:rsidP="00585878">
      <w:pPr>
        <w:spacing w:line="360" w:lineRule="auto"/>
        <w:ind w:firstLine="420"/>
        <w:jc w:val="left"/>
      </w:pPr>
      <w:r w:rsidRPr="00C7420D">
        <w:rPr>
          <w:rFonts w:hint="eastAsia"/>
        </w:rPr>
        <w:t>权威</w:t>
      </w:r>
      <w:r w:rsidRPr="00C7420D">
        <w:t>-自觉型流动公共服务供给模式是一种理想的流动公共服务供给模式，它不仅保障</w:t>
      </w:r>
      <w:r w:rsidRPr="00C7420D">
        <w:lastRenderedPageBreak/>
        <w:t>了基本公共服务在群体、地区之间实现机会均等，同时也让一些闲置的公共服务资源得到有效利用，提高了政府资源的使用效率。</w:t>
      </w:r>
      <w:r w:rsidR="0035245C" w:rsidRPr="00C7420D">
        <w:rPr>
          <w:rFonts w:hint="eastAsia"/>
        </w:rPr>
        <w:t>而且政府在提供某项流动公共服务时往往会伴随</w:t>
      </w:r>
      <w:r w:rsidR="00DE789D" w:rsidRPr="00C7420D">
        <w:rPr>
          <w:rFonts w:hint="eastAsia"/>
        </w:rPr>
        <w:t>例如发放宣传册、进行宣传讲座等精神教育手段，</w:t>
      </w:r>
      <w:r w:rsidR="0035245C" w:rsidRPr="00C7420D">
        <w:rPr>
          <w:rFonts w:hint="eastAsia"/>
        </w:rPr>
        <w:t>在提供流动公共服务的同时也加强了</w:t>
      </w:r>
      <w:r w:rsidR="009446BC" w:rsidRPr="00C7420D">
        <w:rPr>
          <w:rFonts w:hint="eastAsia"/>
        </w:rPr>
        <w:t>人民群众的文化、精神教育，</w:t>
      </w:r>
      <w:r w:rsidR="00841342" w:rsidRPr="00C7420D">
        <w:rPr>
          <w:rFonts w:hint="eastAsia"/>
        </w:rPr>
        <w:t>不仅从物质层面满足了居民公共服务需求，同时也提高了居民的精神文化素养，</w:t>
      </w:r>
      <w:r w:rsidR="009446BC" w:rsidRPr="00C7420D">
        <w:rPr>
          <w:rFonts w:hint="eastAsia"/>
        </w:rPr>
        <w:t>迎合了关于“补齐文化短板、助力精准扶贫”的要求。</w:t>
      </w:r>
    </w:p>
    <w:p w:rsidR="000B391E" w:rsidRPr="00C7420D" w:rsidRDefault="00050A9B" w:rsidP="000B391E">
      <w:pPr>
        <w:spacing w:line="360" w:lineRule="auto"/>
        <w:ind w:firstLine="420"/>
        <w:jc w:val="center"/>
      </w:pPr>
      <w:r w:rsidRPr="004044F2">
        <w:rPr>
          <w:noProof/>
        </w:rPr>
        <w:drawing>
          <wp:inline distT="0" distB="0" distL="0" distR="0">
            <wp:extent cx="2623624" cy="2598214"/>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5332" cy="2609809"/>
                    </a:xfrm>
                    <a:prstGeom prst="rect">
                      <a:avLst/>
                    </a:prstGeom>
                  </pic:spPr>
                </pic:pic>
              </a:graphicData>
            </a:graphic>
          </wp:inline>
        </w:drawing>
      </w:r>
    </w:p>
    <w:p w:rsidR="00BE570E" w:rsidRPr="00C7420D" w:rsidRDefault="009446BC" w:rsidP="00BE570E">
      <w:pPr>
        <w:spacing w:line="360" w:lineRule="auto"/>
        <w:ind w:firstLine="420"/>
        <w:jc w:val="center"/>
      </w:pPr>
      <w:r w:rsidRPr="00C7420D">
        <w:rPr>
          <w:rFonts w:hint="eastAsia"/>
          <w:sz w:val="18"/>
        </w:rPr>
        <w:t>图</w:t>
      </w:r>
      <w:r w:rsidR="00E56BDB" w:rsidRPr="00C7420D">
        <w:rPr>
          <w:sz w:val="18"/>
        </w:rPr>
        <w:t>6</w:t>
      </w:r>
      <w:r w:rsidRPr="00C7420D">
        <w:rPr>
          <w:rFonts w:hint="eastAsia"/>
          <w:sz w:val="18"/>
        </w:rPr>
        <w:t>权威</w:t>
      </w:r>
      <w:r w:rsidRPr="00C7420D">
        <w:rPr>
          <w:sz w:val="18"/>
        </w:rPr>
        <w:t>-回应型流动公共服务供给模式图</w:t>
      </w:r>
    </w:p>
    <w:p w:rsidR="009446BC" w:rsidRPr="00C7420D" w:rsidRDefault="00D80CD2" w:rsidP="009446BC">
      <w:pPr>
        <w:spacing w:line="360" w:lineRule="auto"/>
        <w:ind w:firstLine="420"/>
        <w:jc w:val="left"/>
      </w:pPr>
      <w:r w:rsidRPr="00C7420D">
        <w:rPr>
          <w:rFonts w:hint="eastAsia"/>
        </w:rPr>
        <w:t>与权威</w:t>
      </w:r>
      <w:r w:rsidRPr="00C7420D">
        <w:t>-自觉型模式</w:t>
      </w:r>
      <w:r w:rsidR="00F07CE1" w:rsidRPr="00C7420D">
        <w:rPr>
          <w:rFonts w:hint="eastAsia"/>
        </w:rPr>
        <w:t>主动提供公共服务</w:t>
      </w:r>
      <w:r w:rsidRPr="00C7420D">
        <w:rPr>
          <w:rFonts w:hint="eastAsia"/>
        </w:rPr>
        <w:t>不同的是，</w:t>
      </w:r>
      <w:r w:rsidR="009446BC" w:rsidRPr="00C7420D">
        <w:rPr>
          <w:rFonts w:hint="eastAsia"/>
        </w:rPr>
        <w:t>权威</w:t>
      </w:r>
      <w:r w:rsidR="009446BC" w:rsidRPr="00C7420D">
        <w:t>-回应型流动公共服务供给模式</w:t>
      </w:r>
      <w:r w:rsidRPr="00C7420D">
        <w:rPr>
          <w:rFonts w:hint="eastAsia"/>
        </w:rPr>
        <w:t>在提供流动公共服务之前需要从各种渠道了解公共服务需求。</w:t>
      </w:r>
      <w:r w:rsidR="001B4540" w:rsidRPr="00C7420D">
        <w:rPr>
          <w:rFonts w:hint="eastAsia"/>
        </w:rPr>
        <w:t>例如，重庆市</w:t>
      </w:r>
      <w:r w:rsidR="00EC7B20" w:rsidRPr="00C7420D">
        <w:rPr>
          <w:rFonts w:hint="eastAsia"/>
        </w:rPr>
        <w:t>设立了流动</w:t>
      </w:r>
      <w:r w:rsidR="00841342" w:rsidRPr="00C7420D">
        <w:rPr>
          <w:rFonts w:hint="eastAsia"/>
        </w:rPr>
        <w:t>公共</w:t>
      </w:r>
      <w:r w:rsidR="00EC7B20" w:rsidRPr="00C7420D">
        <w:rPr>
          <w:rFonts w:hint="eastAsia"/>
        </w:rPr>
        <w:t>文化服务网上平台，通过</w:t>
      </w:r>
      <w:r w:rsidR="00DB49CC" w:rsidRPr="00C7420D">
        <w:rPr>
          <w:rFonts w:hint="eastAsia"/>
        </w:rPr>
        <w:t>群众点播的形式提供相应的文化服务。如果说权威</w:t>
      </w:r>
      <w:r w:rsidR="00DB49CC" w:rsidRPr="00C7420D">
        <w:t>-自觉型流动公共服务供给模式注重的是</w:t>
      </w:r>
      <w:r w:rsidR="007A3A57" w:rsidRPr="00C7420D">
        <w:rPr>
          <w:rFonts w:hint="eastAsia"/>
        </w:rPr>
        <w:t>服务对象和地区精细化，那么权威</w:t>
      </w:r>
      <w:r w:rsidR="007A3A57" w:rsidRPr="00C7420D">
        <w:t>-回应型则更加注重服务对象需求的精细化满足。权威-自觉型流动公共服务模式更加关注民众意见的表达，需要建立起各种</w:t>
      </w:r>
      <w:r w:rsidR="00384199" w:rsidRPr="00C7420D">
        <w:rPr>
          <w:rFonts w:hint="eastAsia"/>
        </w:rPr>
        <w:t>上行渠道以满足公民表达意见的需求。</w:t>
      </w:r>
      <w:r w:rsidR="00FC1884" w:rsidRPr="00C7420D">
        <w:rPr>
          <w:rFonts w:hint="eastAsia"/>
        </w:rPr>
        <w:t>为了快速的发现并响应公共服务需求，政府部门</w:t>
      </w:r>
      <w:r w:rsidR="007049B0" w:rsidRPr="00C7420D">
        <w:rPr>
          <w:rFonts w:hint="eastAsia"/>
        </w:rPr>
        <w:t>可以</w:t>
      </w:r>
      <w:r w:rsidR="00FC1884" w:rsidRPr="00C7420D">
        <w:rPr>
          <w:rFonts w:hint="eastAsia"/>
        </w:rPr>
        <w:t>建立网络平台，并通过大数据舆情分析技术快速进行</w:t>
      </w:r>
      <w:r w:rsidR="001E5860" w:rsidRPr="00C7420D">
        <w:rPr>
          <w:rFonts w:hint="eastAsia"/>
        </w:rPr>
        <w:t>需求分析。</w:t>
      </w:r>
    </w:p>
    <w:p w:rsidR="007834A1" w:rsidRDefault="005979C7" w:rsidP="00AF64AF">
      <w:pPr>
        <w:spacing w:line="360" w:lineRule="auto"/>
        <w:ind w:firstLineChars="200" w:firstLine="420"/>
      </w:pPr>
      <w:r w:rsidRPr="00C7420D">
        <w:rPr>
          <w:rFonts w:hint="eastAsia"/>
        </w:rPr>
        <w:t>流动公共服务近些年在各地逐渐流行起来，但学界对于其本身的关注和探讨还处于萌芽期，</w:t>
      </w:r>
      <w:r w:rsidR="00E00B3E" w:rsidRPr="00C7420D">
        <w:rPr>
          <w:rFonts w:hint="eastAsia"/>
        </w:rPr>
        <w:t>当前的研究也多集中于边疆民族地区。从现实情况来看，流动公共服务这一创新的公共服务供给方式不应仅仅限制在边疆民族地区，无论是发达地区还是落后地区，流动公共服务都有广阔的发展空间。</w:t>
      </w:r>
      <w:r w:rsidR="009B6879" w:rsidRPr="00C7420D">
        <w:rPr>
          <w:rFonts w:hint="eastAsia"/>
        </w:rPr>
        <w:t>希望更多的地方政府能关注、重视流动公共服务，将其作为政府治理的</w:t>
      </w:r>
      <w:ins w:id="183" w:author="微软用户" w:date="2018-03-30T11:59:00Z">
        <w:r w:rsidR="00253660" w:rsidRPr="00C7420D">
          <w:rPr>
            <w:rFonts w:hint="eastAsia"/>
          </w:rPr>
          <w:t>又一抓手，实现</w:t>
        </w:r>
      </w:ins>
      <w:ins w:id="184" w:author="微软用户" w:date="2018-03-30T12:00:00Z">
        <w:r w:rsidR="00253660" w:rsidRPr="00C7420D">
          <w:rPr>
            <w:rFonts w:hint="eastAsia"/>
          </w:rPr>
          <w:t>“善治”的重要途径。</w:t>
        </w:r>
      </w:ins>
      <w:del w:id="185" w:author="微软用户" w:date="2018-03-30T11:59:00Z">
        <w:r w:rsidR="009B6879" w:rsidRPr="00C7420D" w:rsidDel="00253660">
          <w:rPr>
            <w:rFonts w:hint="eastAsia"/>
          </w:rPr>
          <w:delText>良药</w:delText>
        </w:r>
      </w:del>
      <w:del w:id="186" w:author="nmgdx" w:date="2018-03-30T15:43:00Z">
        <w:r w:rsidR="00EC40F7" w:rsidRPr="00C7420D" w:rsidDel="009A6C6C">
          <w:rPr>
            <w:rFonts w:hint="eastAsia"/>
          </w:rPr>
          <w:delText>。</w:delText>
        </w:r>
      </w:del>
    </w:p>
    <w:p w:rsidR="000F4847" w:rsidRDefault="000F4847" w:rsidP="00AF64AF">
      <w:pPr>
        <w:spacing w:line="360" w:lineRule="auto"/>
        <w:ind w:firstLineChars="200" w:firstLine="420"/>
      </w:pPr>
    </w:p>
    <w:p w:rsidR="000F4847" w:rsidRDefault="000F4847" w:rsidP="00AF64AF">
      <w:pPr>
        <w:spacing w:line="360" w:lineRule="auto"/>
        <w:ind w:firstLineChars="200" w:firstLine="420"/>
      </w:pPr>
    </w:p>
    <w:p w:rsidR="000F4847" w:rsidRDefault="000F4847" w:rsidP="00AF64AF">
      <w:pPr>
        <w:spacing w:line="360" w:lineRule="auto"/>
        <w:ind w:firstLineChars="200" w:firstLine="420"/>
      </w:pPr>
      <w:r>
        <w:lastRenderedPageBreak/>
        <w:t>M</w:t>
      </w:r>
      <w:r>
        <w:rPr>
          <w:rFonts w:hint="eastAsia"/>
        </w:rPr>
        <w:t>obile</w:t>
      </w:r>
      <w:r w:rsidRPr="000F4847">
        <w:t xml:space="preserve"> public service: theoretical system construction and typology analysis</w:t>
      </w:r>
    </w:p>
    <w:p w:rsidR="000F4847" w:rsidRDefault="00AB6B89" w:rsidP="00AF64AF">
      <w:pPr>
        <w:spacing w:line="360" w:lineRule="auto"/>
        <w:ind w:firstLineChars="200" w:firstLine="420"/>
      </w:pPr>
      <w:r>
        <w:rPr>
          <w:rFonts w:hint="eastAsia"/>
        </w:rPr>
        <w:t xml:space="preserve"> </w:t>
      </w:r>
      <w:r>
        <w:t xml:space="preserve">               --</w:t>
      </w:r>
      <w:r w:rsidRPr="00AB6B89">
        <w:t xml:space="preserve"> Thinking on driving mode and supply</w:t>
      </w:r>
      <w:r w:rsidR="0053739E">
        <w:t>-</w:t>
      </w:r>
      <w:r w:rsidRPr="00AB6B89">
        <w:t>de</w:t>
      </w:r>
      <w:r w:rsidR="0053739E">
        <w:t>-</w:t>
      </w:r>
      <w:proofErr w:type="spellStart"/>
      <w:r w:rsidRPr="00AB6B89">
        <w:t>mand</w:t>
      </w:r>
      <w:proofErr w:type="spellEnd"/>
      <w:r w:rsidRPr="00AB6B89">
        <w:t xml:space="preserve"> orientation</w:t>
      </w:r>
    </w:p>
    <w:p w:rsidR="0053739E" w:rsidRDefault="0053739E" w:rsidP="0053739E">
      <w:pPr>
        <w:spacing w:line="360" w:lineRule="auto"/>
        <w:ind w:firstLineChars="200" w:firstLine="420"/>
        <w:jc w:val="center"/>
      </w:pPr>
      <w:bookmarkStart w:id="187" w:name="_GoBack"/>
      <w:bookmarkEnd w:id="187"/>
      <w:r>
        <w:t xml:space="preserve">Liu </w:t>
      </w:r>
      <w:proofErr w:type="spellStart"/>
      <w:r>
        <w:t>yinxi</w:t>
      </w:r>
      <w:proofErr w:type="spellEnd"/>
      <w:r>
        <w:t xml:space="preserve"> Wang </w:t>
      </w:r>
      <w:proofErr w:type="spellStart"/>
      <w:r>
        <w:t>xiang</w:t>
      </w:r>
      <w:proofErr w:type="spellEnd"/>
    </w:p>
    <w:p w:rsidR="0053739E" w:rsidRDefault="0053739E" w:rsidP="0053739E">
      <w:pPr>
        <w:spacing w:line="360" w:lineRule="auto"/>
        <w:ind w:firstLineChars="200" w:firstLine="420"/>
        <w:jc w:val="center"/>
      </w:pPr>
      <w:r>
        <w:t xml:space="preserve">Zhu </w:t>
      </w:r>
      <w:proofErr w:type="spellStart"/>
      <w:r>
        <w:t>guowei</w:t>
      </w:r>
      <w:proofErr w:type="spellEnd"/>
    </w:p>
    <w:p w:rsidR="00F12634" w:rsidRDefault="000C4416" w:rsidP="000C4416">
      <w:pPr>
        <w:spacing w:line="360" w:lineRule="auto"/>
        <w:jc w:val="left"/>
      </w:pPr>
      <w:r w:rsidRPr="000C4416">
        <w:rPr>
          <w:b/>
        </w:rPr>
        <w:t>Abstract</w:t>
      </w:r>
      <w:r>
        <w:t xml:space="preserve">:  </w:t>
      </w:r>
      <w:r w:rsidR="00F12634" w:rsidRPr="00F12634">
        <w:t xml:space="preserve">Mobile public service is the institutionalized expression of public service door-to-door service, which reflects the trend of equalization and refinement of public services. The mobile public service is a generalization of the innovative way of the public service supply, which has both practical and theoretical significance. It is also the meaning of the problem in this field to construct a theoretical system of mobile public service. The construction of the theoretical system of mobile public service involves the innovation and adjustment of three levels of concept drive, system design and behavior mode, which is hidden in the internal motive force of the development of the mobile public service, and it also relates to the future tenor of the state governance and the government transformation. The basic types of the supply mode of the mobile public service can be outlined with the two core attributes of "driving mode" and "supply and demand direction", and it can also provide a theoretical basis for measuring and analyzing the behavior strategies of the mobile public service. The </w:t>
      </w:r>
      <w:proofErr w:type="gramStart"/>
      <w:r>
        <w:t xml:space="preserve">mobile </w:t>
      </w:r>
      <w:r w:rsidR="00F12634" w:rsidRPr="00F12634">
        <w:t xml:space="preserve"> public</w:t>
      </w:r>
      <w:proofErr w:type="gramEnd"/>
      <w:r w:rsidR="00F12634" w:rsidRPr="00F12634">
        <w:t xml:space="preserve"> service has broad development space, which needs the attention and participation from all walks of life.</w:t>
      </w:r>
    </w:p>
    <w:p w:rsidR="000C4416" w:rsidRPr="000F4847" w:rsidRDefault="000C4416" w:rsidP="000C4416">
      <w:pPr>
        <w:spacing w:line="360" w:lineRule="auto"/>
        <w:jc w:val="left"/>
        <w:rPr>
          <w:rFonts w:hint="eastAsia"/>
        </w:rPr>
      </w:pPr>
      <w:r w:rsidRPr="000C4416">
        <w:rPr>
          <w:rFonts w:hint="eastAsia"/>
          <w:b/>
        </w:rPr>
        <w:t>K</w:t>
      </w:r>
      <w:r w:rsidRPr="000C4416">
        <w:rPr>
          <w:b/>
        </w:rPr>
        <w:t xml:space="preserve">eywords: </w:t>
      </w:r>
      <w:r>
        <w:t xml:space="preserve"> </w:t>
      </w:r>
      <w:r w:rsidRPr="000C4416">
        <w:t>Mobile public service, theoretical system, typology analysis, behavior strategy.</w:t>
      </w:r>
    </w:p>
    <w:sectPr w:rsidR="000C4416" w:rsidRPr="000F4847" w:rsidSect="006C56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4FCF" w:rsidRDefault="00DD4FCF" w:rsidP="00CD5E3E">
      <w:r>
        <w:separator/>
      </w:r>
    </w:p>
  </w:endnote>
  <w:endnote w:type="continuationSeparator" w:id="0">
    <w:p w:rsidR="00DD4FCF" w:rsidRDefault="00DD4FCF" w:rsidP="00CD5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4FCF" w:rsidRDefault="00DD4FCF" w:rsidP="00CD5E3E">
      <w:r>
        <w:separator/>
      </w:r>
    </w:p>
  </w:footnote>
  <w:footnote w:type="continuationSeparator" w:id="0">
    <w:p w:rsidR="00DD4FCF" w:rsidRDefault="00DD4FCF" w:rsidP="00CD5E3E">
      <w:r>
        <w:continuationSeparator/>
      </w:r>
    </w:p>
  </w:footnote>
  <w:footnote w:id="1">
    <w:p w:rsidR="000C2595" w:rsidRPr="000C2595" w:rsidRDefault="000C2595">
      <w:pPr>
        <w:pStyle w:val="a7"/>
        <w:rPr>
          <w:rFonts w:hint="eastAsia"/>
        </w:rPr>
      </w:pPr>
      <w:r>
        <w:rPr>
          <w:rStyle w:val="a9"/>
        </w:rPr>
        <w:footnoteRef/>
      </w:r>
      <w:r>
        <w:t xml:space="preserve"> </w:t>
      </w:r>
      <w:r w:rsidR="00717717">
        <w:rPr>
          <w:rFonts w:hint="eastAsia"/>
        </w:rPr>
        <w:t>本文系国家社科基金一般项目“</w:t>
      </w:r>
      <w:r w:rsidR="00717717" w:rsidRPr="00717717">
        <w:rPr>
          <w:rFonts w:hint="eastAsia"/>
        </w:rPr>
        <w:t>流动公共服务——边疆地区社会治理方式创新研究</w:t>
      </w:r>
      <w:r w:rsidR="00717717">
        <w:rPr>
          <w:rFonts w:hint="eastAsia"/>
        </w:rPr>
        <w:t>”</w:t>
      </w:r>
      <w:r w:rsidR="00BB3E69">
        <w:rPr>
          <w:rFonts w:hint="eastAsia"/>
        </w:rPr>
        <w:t>（项目编号：</w:t>
      </w:r>
      <w:r w:rsidR="00BB3E69" w:rsidRPr="00BB3E69">
        <w:t>14BZZ038</w:t>
      </w:r>
      <w:r w:rsidR="00BB3E69">
        <w:rPr>
          <w:rFonts w:hint="eastAsia"/>
        </w:rPr>
        <w:t>）的阶段性研究成果。感谢张小劲老师</w:t>
      </w:r>
      <w:r w:rsidR="00295CFB">
        <w:rPr>
          <w:rFonts w:hint="eastAsia"/>
        </w:rPr>
        <w:t>对本文的启发和帮助。</w:t>
      </w:r>
    </w:p>
  </w:footnote>
  <w:footnote w:id="2">
    <w:p w:rsidR="006D0FE3" w:rsidRDefault="006D0FE3" w:rsidP="00965D0A">
      <w:pPr>
        <w:pStyle w:val="a7"/>
        <w:ind w:left="180" w:hangingChars="100" w:hanging="180"/>
      </w:pPr>
      <w:r>
        <w:rPr>
          <w:rStyle w:val="a9"/>
        </w:rPr>
        <w:footnoteRef/>
      </w:r>
      <w:r w:rsidR="007A5C5E">
        <w:rPr>
          <w:rFonts w:hint="eastAsia"/>
        </w:rPr>
        <w:t xml:space="preserve"> </w:t>
      </w:r>
      <w:r w:rsidR="00D2384E">
        <w:rPr>
          <w:rFonts w:hint="eastAsia"/>
        </w:rPr>
        <w:t>参见</w:t>
      </w:r>
      <w:r w:rsidR="00965D0A" w:rsidRPr="00965D0A">
        <w:rPr>
          <w:rFonts w:hint="eastAsia"/>
        </w:rPr>
        <w:t>刘银喜</w:t>
      </w:r>
      <w:r w:rsidR="00BA2477">
        <w:rPr>
          <w:rFonts w:hint="eastAsia"/>
        </w:rPr>
        <w:t>，</w:t>
      </w:r>
      <w:r w:rsidR="00965D0A" w:rsidRPr="00965D0A">
        <w:t>任梅</w:t>
      </w:r>
      <w:r w:rsidR="00C0361C">
        <w:rPr>
          <w:rFonts w:hint="eastAsia"/>
        </w:rPr>
        <w:t>：《</w:t>
      </w:r>
      <w:r w:rsidR="00965D0A" w:rsidRPr="00965D0A">
        <w:t>流动公共服务:公共服务供给方式创新——概念提出、逻辑起点及创新价值</w:t>
      </w:r>
      <w:r w:rsidR="00F32422">
        <w:rPr>
          <w:rFonts w:hint="eastAsia"/>
        </w:rPr>
        <w:t>》，《</w:t>
      </w:r>
      <w:r w:rsidR="00965D0A" w:rsidRPr="00965D0A">
        <w:t>中国行政管理</w:t>
      </w:r>
      <w:r w:rsidR="00F32422">
        <w:rPr>
          <w:rFonts w:hint="eastAsia"/>
        </w:rPr>
        <w:t>》</w:t>
      </w:r>
      <w:r w:rsidR="00965D0A" w:rsidRPr="00965D0A">
        <w:t>2015</w:t>
      </w:r>
      <w:r w:rsidR="00F32422">
        <w:rPr>
          <w:rFonts w:hint="eastAsia"/>
        </w:rPr>
        <w:t>年第8期。</w:t>
      </w:r>
    </w:p>
  </w:footnote>
  <w:footnote w:id="3">
    <w:p w:rsidR="006D0FE3" w:rsidRDefault="006D0FE3">
      <w:pPr>
        <w:pStyle w:val="a7"/>
      </w:pPr>
      <w:r>
        <w:rPr>
          <w:rStyle w:val="a9"/>
        </w:rPr>
        <w:footnoteRef/>
      </w:r>
      <w:r w:rsidR="007A5C5E">
        <w:rPr>
          <w:rFonts w:hint="eastAsia"/>
        </w:rPr>
        <w:t xml:space="preserve"> </w:t>
      </w:r>
      <w:r w:rsidR="00BA2477">
        <w:rPr>
          <w:rFonts w:hint="eastAsia"/>
        </w:rPr>
        <w:t>参见</w:t>
      </w:r>
      <w:r w:rsidR="00965D0A" w:rsidRPr="00965D0A">
        <w:rPr>
          <w:rFonts w:hint="eastAsia"/>
        </w:rPr>
        <w:t>白维军</w:t>
      </w:r>
      <w:r w:rsidR="00C0361C">
        <w:rPr>
          <w:rFonts w:hint="eastAsia"/>
        </w:rPr>
        <w:t>：《</w:t>
      </w:r>
      <w:r w:rsidR="00965D0A" w:rsidRPr="00965D0A">
        <w:t>流动公共服务与边疆民族地区社会治理</w:t>
      </w:r>
      <w:r w:rsidR="00C0361C">
        <w:rPr>
          <w:rFonts w:hint="eastAsia"/>
        </w:rPr>
        <w:t>》，《</w:t>
      </w:r>
      <w:r w:rsidR="00965D0A" w:rsidRPr="00965D0A">
        <w:t>民族研究</w:t>
      </w:r>
      <w:r w:rsidR="00C0361C">
        <w:rPr>
          <w:rFonts w:hint="eastAsia"/>
        </w:rPr>
        <w:t>》</w:t>
      </w:r>
      <w:r w:rsidR="009F2E10">
        <w:t>2017</w:t>
      </w:r>
      <w:r w:rsidR="009F2E10">
        <w:rPr>
          <w:rFonts w:hint="eastAsia"/>
        </w:rPr>
        <w:t>年第3期</w:t>
      </w:r>
      <w:r w:rsidR="008B1BB6">
        <w:rPr>
          <w:rFonts w:hint="eastAsia"/>
        </w:rPr>
        <w:t>。</w:t>
      </w:r>
    </w:p>
  </w:footnote>
  <w:footnote w:id="4">
    <w:p w:rsidR="00F02018" w:rsidRPr="00F02018" w:rsidRDefault="00F02018">
      <w:pPr>
        <w:pStyle w:val="a7"/>
      </w:pPr>
      <w:r>
        <w:rPr>
          <w:rStyle w:val="a9"/>
        </w:rPr>
        <w:footnoteRef/>
      </w:r>
      <w:r w:rsidR="007A5C5E">
        <w:rPr>
          <w:rFonts w:hint="eastAsia"/>
        </w:rPr>
        <w:t xml:space="preserve"> </w:t>
      </w:r>
      <w:r w:rsidR="008B1BB6">
        <w:rPr>
          <w:rFonts w:hint="eastAsia"/>
        </w:rPr>
        <w:t>参见</w:t>
      </w:r>
      <w:r>
        <w:rPr>
          <w:rFonts w:hint="eastAsia"/>
        </w:rPr>
        <w:t>道格拉斯.</w:t>
      </w:r>
      <w:r>
        <w:t>C.</w:t>
      </w:r>
      <w:r w:rsidR="00B21C69">
        <w:rPr>
          <w:rFonts w:hint="eastAsia"/>
        </w:rPr>
        <w:t>诺斯</w:t>
      </w:r>
      <w:r w:rsidR="008B1BB6">
        <w:rPr>
          <w:rFonts w:hint="eastAsia"/>
        </w:rPr>
        <w:t>：《</w:t>
      </w:r>
      <w:r w:rsidR="00B21C69">
        <w:rPr>
          <w:rFonts w:hint="eastAsia"/>
        </w:rPr>
        <w:t>制度、制度变迁与经济绩效</w:t>
      </w:r>
      <w:r w:rsidR="008B1BB6">
        <w:rPr>
          <w:rFonts w:hint="eastAsia"/>
        </w:rPr>
        <w:t>》</w:t>
      </w:r>
      <w:r w:rsidR="00B21C69">
        <w:rPr>
          <w:rFonts w:hint="eastAsia"/>
        </w:rPr>
        <w:t>上海人民出版社</w:t>
      </w:r>
      <w:r w:rsidR="008B1BB6">
        <w:rPr>
          <w:rFonts w:hint="eastAsia"/>
        </w:rPr>
        <w:t>，</w:t>
      </w:r>
      <w:r w:rsidR="00B21C69">
        <w:t>2012</w:t>
      </w:r>
      <w:r w:rsidR="008B1BB6">
        <w:rPr>
          <w:rFonts w:hint="eastAsia"/>
        </w:rPr>
        <w:t>。</w:t>
      </w:r>
    </w:p>
  </w:footnote>
  <w:footnote w:id="5">
    <w:p w:rsidR="002A48E2" w:rsidRPr="002A48E2" w:rsidRDefault="002A48E2">
      <w:pPr>
        <w:pStyle w:val="a7"/>
      </w:pPr>
      <w:ins w:id="137" w:author="微软用户" w:date="2018-03-30T11:34:00Z">
        <w:r>
          <w:rPr>
            <w:rStyle w:val="a9"/>
          </w:rPr>
          <w:footnoteRef/>
        </w:r>
        <w:del w:id="138" w:author="朱国伟" w:date="2018-03-30T19:59:00Z">
          <w:r w:rsidDel="005314D1">
            <w:delText xml:space="preserve"> </w:delText>
          </w:r>
        </w:del>
      </w:ins>
      <w:ins w:id="139" w:author="朱国伟" w:date="2018-03-30T19:59:00Z">
        <w:r w:rsidR="005314D1" w:rsidRPr="005314D1">
          <w:rPr>
            <w:rFonts w:hint="eastAsia"/>
          </w:rPr>
          <w:t>重庆市政府网：</w:t>
        </w:r>
      </w:ins>
      <w:r w:rsidR="00042DD5">
        <w:fldChar w:fldCharType="begin"/>
      </w:r>
      <w:r w:rsidR="00042DD5">
        <w:instrText xml:space="preserve"> HYPERLINK "</w:instrText>
      </w:r>
      <w:ins w:id="140" w:author="朱国伟" w:date="2018-03-30T19:59:00Z">
        <w:r w:rsidR="00042DD5" w:rsidRPr="005314D1">
          <w:instrText>http://www.cq.gov.cn/publicinfo/web/views/Show!detail.action?sid=4149710</w:instrText>
        </w:r>
      </w:ins>
      <w:r w:rsidR="00042DD5">
        <w:instrText xml:space="preserve">" </w:instrText>
      </w:r>
      <w:r w:rsidR="00042DD5">
        <w:fldChar w:fldCharType="separate"/>
      </w:r>
      <w:ins w:id="141" w:author="朱国伟" w:date="2018-03-30T19:59:00Z">
        <w:r w:rsidR="00042DD5" w:rsidRPr="00052CBB">
          <w:rPr>
            <w:rStyle w:val="af3"/>
          </w:rPr>
          <w:t>http://www.cq.gov.cn/publicinfo/web/views/Show!detail.action?sid=4149710</w:t>
        </w:r>
      </w:ins>
      <w:r w:rsidR="00042DD5">
        <w:fldChar w:fldCharType="end"/>
      </w:r>
      <w:r w:rsidR="00042DD5">
        <w:rPr>
          <w:rFonts w:hint="eastAsia"/>
        </w:rPr>
        <w:t>。</w:t>
      </w:r>
      <w:ins w:id="142" w:author="微软用户" w:date="2018-03-30T11:35:00Z">
        <w:del w:id="143" w:author="朱国伟" w:date="2018-03-30T19:59:00Z">
          <w:r w:rsidDel="005314D1">
            <w:rPr>
              <w:rFonts w:hint="eastAsia"/>
            </w:rPr>
            <w:delText>？</w:delText>
          </w:r>
        </w:del>
      </w:ins>
    </w:p>
  </w:footnote>
  <w:footnote w:id="6">
    <w:p w:rsidR="0075297C" w:rsidRPr="0075297C" w:rsidRDefault="0075297C">
      <w:pPr>
        <w:pStyle w:val="a7"/>
      </w:pPr>
      <w:r>
        <w:rPr>
          <w:rStyle w:val="a9"/>
        </w:rPr>
        <w:footnoteRef/>
      </w:r>
      <w:r>
        <w:rPr>
          <w:rFonts w:hint="eastAsia"/>
        </w:rPr>
        <w:t>数据来源</w:t>
      </w:r>
      <w:r w:rsidR="00042DD5">
        <w:rPr>
          <w:rFonts w:hint="eastAsia"/>
        </w:rPr>
        <w:t>于</w:t>
      </w:r>
      <w:r>
        <w:rPr>
          <w:rFonts w:hint="eastAsia"/>
        </w:rPr>
        <w:t>人民</w:t>
      </w:r>
      <w:r w:rsidR="00042DD5">
        <w:rPr>
          <w:rFonts w:hint="eastAsia"/>
        </w:rPr>
        <w:t>，</w:t>
      </w:r>
      <w:hyperlink r:id="rId1" w:history="1">
        <w:r w:rsidR="00042DD5" w:rsidRPr="00052CBB">
          <w:rPr>
            <w:rStyle w:val="af3"/>
          </w:rPr>
          <w:t>http://cq.people.com.cn/n2/2017/0711/c367698-30451463.html</w:t>
        </w:r>
      </w:hyperlink>
      <w:r w:rsidR="00042DD5">
        <w:rPr>
          <w:rFonts w:hint="eastAsia"/>
        </w:rPr>
        <w:t>。</w:t>
      </w:r>
    </w:p>
  </w:footnote>
  <w:footnote w:id="7">
    <w:p w:rsidR="002A48E2" w:rsidRPr="002A48E2" w:rsidRDefault="002A48E2">
      <w:pPr>
        <w:pStyle w:val="a7"/>
      </w:pPr>
      <w:ins w:id="147" w:author="微软用户" w:date="2018-03-30T11:35:00Z">
        <w:r>
          <w:rPr>
            <w:rStyle w:val="a9"/>
          </w:rPr>
          <w:footnoteRef/>
        </w:r>
      </w:ins>
      <w:r w:rsidR="00042DD5">
        <w:rPr>
          <w:rFonts w:hint="eastAsia"/>
        </w:rPr>
        <w:t>参见</w:t>
      </w:r>
      <w:ins w:id="148" w:author="微软用户" w:date="2018-03-30T11:35:00Z">
        <w:del w:id="149" w:author="朱国伟" w:date="2018-03-30T20:10:00Z">
          <w:r w:rsidDel="00FE2C76">
            <w:delText xml:space="preserve"> </w:delText>
          </w:r>
        </w:del>
      </w:ins>
      <w:ins w:id="150" w:author="朱国伟" w:date="2018-03-30T20:00:00Z">
        <w:r w:rsidR="005314D1" w:rsidRPr="005314D1">
          <w:rPr>
            <w:rFonts w:hint="eastAsia"/>
          </w:rPr>
          <w:t>浙江市政府《关于加强流动文化服务建设的若干意见》</w:t>
        </w:r>
      </w:ins>
      <w:ins w:id="151" w:author="微软用户" w:date="2018-03-30T11:35:00Z">
        <w:del w:id="152" w:author="朱国伟" w:date="2018-03-30T20:00:00Z">
          <w:r w:rsidDel="005314D1">
            <w:rPr>
              <w:rFonts w:hint="eastAsia"/>
            </w:rPr>
            <w:delText>？</w:delText>
          </w:r>
        </w:del>
      </w:ins>
      <w:ins w:id="153" w:author="朱国伟" w:date="2018-03-30T20:01:00Z">
        <w:r w:rsidR="00391A1A">
          <w:rPr>
            <w:rFonts w:hint="eastAsia"/>
          </w:rPr>
          <w:t>，2</w:t>
        </w:r>
        <w:r w:rsidR="00391A1A">
          <w:t>014</w:t>
        </w:r>
      </w:ins>
      <w:r w:rsidR="00042DD5">
        <w:rPr>
          <w:rFonts w:hint="eastAsia"/>
        </w:rPr>
        <w:t>。</w:t>
      </w:r>
    </w:p>
  </w:footnote>
  <w:footnote w:id="8">
    <w:p w:rsidR="002A48E2" w:rsidRPr="002A48E2" w:rsidRDefault="002A48E2">
      <w:pPr>
        <w:pStyle w:val="a7"/>
      </w:pPr>
      <w:ins w:id="155" w:author="微软用户" w:date="2018-03-30T11:35:00Z">
        <w:r>
          <w:rPr>
            <w:rStyle w:val="a9"/>
          </w:rPr>
          <w:footnoteRef/>
        </w:r>
      </w:ins>
      <w:r w:rsidR="00042DD5">
        <w:rPr>
          <w:rFonts w:hint="eastAsia"/>
        </w:rPr>
        <w:t>参见</w:t>
      </w:r>
      <w:ins w:id="156" w:author="微软用户" w:date="2018-03-30T11:35:00Z">
        <w:del w:id="157" w:author="朱国伟" w:date="2018-03-30T20:10:00Z">
          <w:r w:rsidDel="00FE2C76">
            <w:delText xml:space="preserve"> </w:delText>
          </w:r>
        </w:del>
      </w:ins>
      <w:ins w:id="158" w:author="朱国伟" w:date="2018-03-30T20:00:00Z">
        <w:r w:rsidR="005314D1" w:rsidRPr="005314D1">
          <w:rPr>
            <w:rFonts w:hint="eastAsia"/>
          </w:rPr>
          <w:t>重庆</w:t>
        </w:r>
      </w:ins>
      <w:ins w:id="159" w:author="朱国伟" w:date="2018-03-30T20:01:00Z">
        <w:r w:rsidR="00391A1A">
          <w:rPr>
            <w:rFonts w:hint="eastAsia"/>
          </w:rPr>
          <w:t>市</w:t>
        </w:r>
      </w:ins>
      <w:proofErr w:type="gramStart"/>
      <w:ins w:id="160" w:author="朱国伟" w:date="2018-03-30T20:00:00Z">
        <w:r w:rsidR="005314D1" w:rsidRPr="005314D1">
          <w:rPr>
            <w:rFonts w:hint="eastAsia"/>
          </w:rPr>
          <w:t>文化委</w:t>
        </w:r>
      </w:ins>
      <w:ins w:id="161" w:author="朱国伟" w:date="2018-03-30T20:02:00Z">
        <w:r w:rsidR="00391A1A">
          <w:rPr>
            <w:rFonts w:hint="eastAsia"/>
          </w:rPr>
          <w:t>市</w:t>
        </w:r>
      </w:ins>
      <w:proofErr w:type="gramEnd"/>
      <w:ins w:id="162" w:author="朱国伟" w:date="2018-03-30T20:00:00Z">
        <w:r w:rsidR="005314D1" w:rsidRPr="005314D1">
          <w:rPr>
            <w:rFonts w:hint="eastAsia"/>
          </w:rPr>
          <w:t>财政局《政府向社会力量购买公共文化演出服务实施方案》</w:t>
        </w:r>
      </w:ins>
      <w:r w:rsidR="00042DD5">
        <w:rPr>
          <w:rFonts w:hint="eastAsia"/>
        </w:rPr>
        <w:t>，</w:t>
      </w:r>
      <w:ins w:id="163" w:author="朱国伟" w:date="2018-03-30T20:01:00Z">
        <w:r w:rsidR="00391A1A">
          <w:rPr>
            <w:rFonts w:hint="eastAsia"/>
          </w:rPr>
          <w:t>2</w:t>
        </w:r>
        <w:r w:rsidR="00391A1A">
          <w:t>01</w:t>
        </w:r>
      </w:ins>
      <w:r w:rsidR="00042DD5">
        <w:rPr>
          <w:rFonts w:hint="eastAsia"/>
        </w:rPr>
        <w:t>4。</w:t>
      </w:r>
      <w:ins w:id="164" w:author="微软用户" w:date="2018-03-30T11:35:00Z">
        <w:del w:id="165" w:author="朱国伟" w:date="2018-03-30T20:00:00Z">
          <w:r w:rsidDel="005314D1">
            <w:rPr>
              <w:rFonts w:hint="eastAsia"/>
            </w:rPr>
            <w:delText>？</w:delText>
          </w:r>
        </w:del>
      </w:ins>
    </w:p>
  </w:footnote>
  <w:footnote w:id="9">
    <w:p w:rsidR="00686E02" w:rsidDel="00185855" w:rsidRDefault="00686E02">
      <w:pPr>
        <w:pStyle w:val="a7"/>
        <w:rPr>
          <w:del w:id="168" w:author="微软用户" w:date="2018-03-30T11:52:00Z"/>
        </w:rPr>
      </w:pPr>
      <w:del w:id="169" w:author="微软用户" w:date="2018-03-30T11:52:00Z">
        <w:r w:rsidDel="00185855">
          <w:rPr>
            <w:rStyle w:val="a9"/>
          </w:rPr>
          <w:footnoteRef/>
        </w:r>
        <w:r w:rsidRPr="00686E02" w:rsidDel="00185855">
          <w:rPr>
            <w:rFonts w:hint="eastAsia"/>
          </w:rPr>
          <w:delText>夏征农</w:delText>
        </w:r>
        <w:r w:rsidRPr="00686E02" w:rsidDel="00185855">
          <w:delText>.辞海(2000年版缩印本)[Z].上海:上海辞书出版社,2000.5466.</w:delText>
        </w:r>
      </w:del>
    </w:p>
  </w:footnote>
  <w:footnote w:id="10">
    <w:p w:rsidR="00E56BDB" w:rsidRDefault="00E56BDB" w:rsidP="00E56BDB">
      <w:pPr>
        <w:pStyle w:val="a7"/>
      </w:pPr>
      <w:r>
        <w:rPr>
          <w:rStyle w:val="a9"/>
        </w:rPr>
        <w:footnoteRef/>
      </w:r>
      <w:r>
        <w:rPr>
          <w:rFonts w:hint="eastAsia"/>
        </w:rPr>
        <w:t>根据笔者在深圳调研访谈所得。</w:t>
      </w:r>
    </w:p>
  </w:footnote>
  <w:footnote w:id="11">
    <w:p w:rsidR="0013271C" w:rsidRDefault="0013271C" w:rsidP="0013271C">
      <w:pPr>
        <w:pStyle w:val="a7"/>
      </w:pPr>
      <w:r>
        <w:rPr>
          <w:rStyle w:val="a9"/>
        </w:rPr>
        <w:footnoteRef/>
      </w:r>
      <w:r>
        <w:rPr>
          <w:rFonts w:hint="eastAsia"/>
        </w:rPr>
        <w:t>根据笔者在深圳调研访谈所得。</w:t>
      </w:r>
    </w:p>
  </w:footnote>
  <w:footnote w:id="12">
    <w:p w:rsidR="0013271C" w:rsidRDefault="0013271C" w:rsidP="0013271C">
      <w:pPr>
        <w:pStyle w:val="a7"/>
      </w:pPr>
      <w:r>
        <w:rPr>
          <w:rStyle w:val="a9"/>
        </w:rPr>
        <w:footnoteRef/>
      </w:r>
      <w:r>
        <w:rPr>
          <w:rFonts w:hint="eastAsia"/>
        </w:rPr>
        <w:t>根据笔者贵州调研访谈所得。</w:t>
      </w:r>
    </w:p>
  </w:footnote>
  <w:footnote w:id="13">
    <w:p w:rsidR="0013271C" w:rsidRDefault="0013271C" w:rsidP="0013271C">
      <w:pPr>
        <w:pStyle w:val="a7"/>
      </w:pPr>
      <w:r>
        <w:rPr>
          <w:rStyle w:val="a9"/>
        </w:rPr>
        <w:footnoteRef/>
      </w:r>
      <w:r>
        <w:rPr>
          <w:rFonts w:hint="eastAsia"/>
        </w:rPr>
        <w:t>根据笔者在内蒙古边防总队调研整理资料所得。</w:t>
      </w:r>
    </w:p>
  </w:footnote>
  <w:footnote w:id="14">
    <w:p w:rsidR="00EB1C93" w:rsidRPr="00EB1C93" w:rsidRDefault="00EB1C93">
      <w:pPr>
        <w:pStyle w:val="a7"/>
      </w:pPr>
      <w:r>
        <w:rPr>
          <w:rStyle w:val="a9"/>
        </w:rPr>
        <w:footnoteRef/>
      </w:r>
      <w:bookmarkStart w:id="182" w:name="_Hlk510537637"/>
      <w:r w:rsidR="00042DD5">
        <w:rPr>
          <w:rFonts w:hint="eastAsia"/>
        </w:rPr>
        <w:t>参见</w:t>
      </w:r>
      <w:r w:rsidR="00AF1856" w:rsidRPr="00AF1856">
        <w:rPr>
          <w:rFonts w:hint="eastAsia"/>
        </w:rPr>
        <w:t>刘银喜</w:t>
      </w:r>
      <w:r w:rsidR="00AF1856" w:rsidRPr="00AF1856">
        <w:t>,任梅</w:t>
      </w:r>
      <w:r w:rsidR="00042DD5">
        <w:rPr>
          <w:rFonts w:hint="eastAsia"/>
        </w:rPr>
        <w:t>：《</w:t>
      </w:r>
      <w:r w:rsidR="00AF1856" w:rsidRPr="00AF1856">
        <w:t>精细化政府:中国政府改革新目标</w:t>
      </w:r>
      <w:r w:rsidR="00042DD5">
        <w:rPr>
          <w:rFonts w:hint="eastAsia"/>
        </w:rPr>
        <w:t>》，《</w:t>
      </w:r>
      <w:r w:rsidR="00AF1856" w:rsidRPr="00AF1856">
        <w:t>中国行政管理</w:t>
      </w:r>
      <w:r w:rsidR="00042DD5">
        <w:rPr>
          <w:rFonts w:hint="eastAsia"/>
        </w:rPr>
        <w:t>》</w:t>
      </w:r>
      <w:r w:rsidR="00AF1856" w:rsidRPr="00AF1856">
        <w:t>2017</w:t>
      </w:r>
      <w:r w:rsidR="00042DD5">
        <w:rPr>
          <w:rFonts w:hint="eastAsia"/>
        </w:rPr>
        <w:t>年第1</w:t>
      </w:r>
      <w:r w:rsidR="00042DD5">
        <w:t>1</w:t>
      </w:r>
      <w:r w:rsidR="00042DD5">
        <w:rPr>
          <w:rFonts w:hint="eastAsia"/>
        </w:rPr>
        <w:t>期。</w:t>
      </w:r>
      <w:bookmarkEnd w:id="182"/>
    </w:p>
  </w:footnote>
  <w:footnote w:id="15">
    <w:p w:rsidR="001C63FE" w:rsidRPr="001C63FE" w:rsidRDefault="001C63FE">
      <w:pPr>
        <w:pStyle w:val="a7"/>
      </w:pPr>
      <w:r>
        <w:rPr>
          <w:rStyle w:val="a9"/>
        </w:rPr>
        <w:footnoteRef/>
      </w:r>
      <w:r w:rsidR="00042DD5" w:rsidRPr="00042DD5">
        <w:rPr>
          <w:rFonts w:hint="eastAsia"/>
        </w:rPr>
        <w:t>参见刘银喜</w:t>
      </w:r>
      <w:r w:rsidR="00042DD5" w:rsidRPr="00042DD5">
        <w:t>,任梅：《精细化政府:中国政府改革新目标》，《中国行政管理》2017年第11期。</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F0E44"/>
    <w:multiLevelType w:val="hybridMultilevel"/>
    <w:tmpl w:val="BF22042C"/>
    <w:lvl w:ilvl="0" w:tplc="8DAA47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DE23E91"/>
    <w:multiLevelType w:val="hybridMultilevel"/>
    <w:tmpl w:val="DED08BBC"/>
    <w:lvl w:ilvl="0" w:tplc="03309F46">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朱国伟">
    <w15:presenceInfo w15:providerId="Windows Live" w15:userId="65897fb4eb25b3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C06FD"/>
    <w:rsid w:val="000004EE"/>
    <w:rsid w:val="00000D59"/>
    <w:rsid w:val="00001BC9"/>
    <w:rsid w:val="00004660"/>
    <w:rsid w:val="0000575D"/>
    <w:rsid w:val="000069AD"/>
    <w:rsid w:val="00024792"/>
    <w:rsid w:val="000321CD"/>
    <w:rsid w:val="00033787"/>
    <w:rsid w:val="0003394D"/>
    <w:rsid w:val="00042DD5"/>
    <w:rsid w:val="00050A9B"/>
    <w:rsid w:val="00050C90"/>
    <w:rsid w:val="000513DF"/>
    <w:rsid w:val="0005258F"/>
    <w:rsid w:val="00056740"/>
    <w:rsid w:val="000705BB"/>
    <w:rsid w:val="00070E59"/>
    <w:rsid w:val="00071516"/>
    <w:rsid w:val="00073012"/>
    <w:rsid w:val="0007398E"/>
    <w:rsid w:val="000742CD"/>
    <w:rsid w:val="00075032"/>
    <w:rsid w:val="0007537A"/>
    <w:rsid w:val="000814E1"/>
    <w:rsid w:val="00081CA1"/>
    <w:rsid w:val="000867B6"/>
    <w:rsid w:val="00087A6A"/>
    <w:rsid w:val="000907D5"/>
    <w:rsid w:val="00093A75"/>
    <w:rsid w:val="00093F9E"/>
    <w:rsid w:val="00097FAC"/>
    <w:rsid w:val="000A0DE8"/>
    <w:rsid w:val="000A2F9A"/>
    <w:rsid w:val="000A468D"/>
    <w:rsid w:val="000B0DE0"/>
    <w:rsid w:val="000B3456"/>
    <w:rsid w:val="000B391E"/>
    <w:rsid w:val="000B4998"/>
    <w:rsid w:val="000C2595"/>
    <w:rsid w:val="000C4416"/>
    <w:rsid w:val="000C4867"/>
    <w:rsid w:val="000C4F0C"/>
    <w:rsid w:val="000D1E37"/>
    <w:rsid w:val="000D2D2A"/>
    <w:rsid w:val="000E68A8"/>
    <w:rsid w:val="000F4847"/>
    <w:rsid w:val="000F7734"/>
    <w:rsid w:val="00100767"/>
    <w:rsid w:val="001014D6"/>
    <w:rsid w:val="00112A57"/>
    <w:rsid w:val="00113B35"/>
    <w:rsid w:val="00120F83"/>
    <w:rsid w:val="00121A1D"/>
    <w:rsid w:val="00124DB7"/>
    <w:rsid w:val="00125D30"/>
    <w:rsid w:val="00130606"/>
    <w:rsid w:val="00130D43"/>
    <w:rsid w:val="00130E9B"/>
    <w:rsid w:val="001312AB"/>
    <w:rsid w:val="0013271C"/>
    <w:rsid w:val="00140317"/>
    <w:rsid w:val="00140B5C"/>
    <w:rsid w:val="00141B91"/>
    <w:rsid w:val="00142C49"/>
    <w:rsid w:val="001437B7"/>
    <w:rsid w:val="001460D2"/>
    <w:rsid w:val="001515AB"/>
    <w:rsid w:val="00152022"/>
    <w:rsid w:val="001549BF"/>
    <w:rsid w:val="00161619"/>
    <w:rsid w:val="001628A7"/>
    <w:rsid w:val="00162B37"/>
    <w:rsid w:val="00163275"/>
    <w:rsid w:val="00165D2F"/>
    <w:rsid w:val="001744BC"/>
    <w:rsid w:val="00174BC6"/>
    <w:rsid w:val="001826EC"/>
    <w:rsid w:val="00185855"/>
    <w:rsid w:val="001909B1"/>
    <w:rsid w:val="00195A2D"/>
    <w:rsid w:val="001965B6"/>
    <w:rsid w:val="001A44EF"/>
    <w:rsid w:val="001B0FE4"/>
    <w:rsid w:val="001B18FC"/>
    <w:rsid w:val="001B4540"/>
    <w:rsid w:val="001B6F2A"/>
    <w:rsid w:val="001C1973"/>
    <w:rsid w:val="001C2804"/>
    <w:rsid w:val="001C63FE"/>
    <w:rsid w:val="001C7BC5"/>
    <w:rsid w:val="001D2D8C"/>
    <w:rsid w:val="001D3891"/>
    <w:rsid w:val="001D6156"/>
    <w:rsid w:val="001E3562"/>
    <w:rsid w:val="001E3629"/>
    <w:rsid w:val="001E44BB"/>
    <w:rsid w:val="001E5860"/>
    <w:rsid w:val="001F0BB6"/>
    <w:rsid w:val="001F51AE"/>
    <w:rsid w:val="001F7817"/>
    <w:rsid w:val="002020FC"/>
    <w:rsid w:val="00205AEE"/>
    <w:rsid w:val="00213C51"/>
    <w:rsid w:val="0021795B"/>
    <w:rsid w:val="00231AE4"/>
    <w:rsid w:val="00233C17"/>
    <w:rsid w:val="002400A3"/>
    <w:rsid w:val="002421F5"/>
    <w:rsid w:val="00242C62"/>
    <w:rsid w:val="0024743D"/>
    <w:rsid w:val="0025004D"/>
    <w:rsid w:val="00250F26"/>
    <w:rsid w:val="00253660"/>
    <w:rsid w:val="00255C13"/>
    <w:rsid w:val="00257811"/>
    <w:rsid w:val="00257BA0"/>
    <w:rsid w:val="00262417"/>
    <w:rsid w:val="002675BA"/>
    <w:rsid w:val="00272A9E"/>
    <w:rsid w:val="00273C94"/>
    <w:rsid w:val="00283E2C"/>
    <w:rsid w:val="00284BE6"/>
    <w:rsid w:val="00285682"/>
    <w:rsid w:val="00285CC8"/>
    <w:rsid w:val="00287D3A"/>
    <w:rsid w:val="002933B3"/>
    <w:rsid w:val="0029494D"/>
    <w:rsid w:val="00295CFB"/>
    <w:rsid w:val="00297A48"/>
    <w:rsid w:val="002A17EE"/>
    <w:rsid w:val="002A48E2"/>
    <w:rsid w:val="002B1EB3"/>
    <w:rsid w:val="002B43ED"/>
    <w:rsid w:val="002D02EE"/>
    <w:rsid w:val="002F3A4D"/>
    <w:rsid w:val="002F407D"/>
    <w:rsid w:val="003002F0"/>
    <w:rsid w:val="00303882"/>
    <w:rsid w:val="00311DA4"/>
    <w:rsid w:val="00311FFE"/>
    <w:rsid w:val="00312533"/>
    <w:rsid w:val="00324495"/>
    <w:rsid w:val="003310DE"/>
    <w:rsid w:val="003360CB"/>
    <w:rsid w:val="00342934"/>
    <w:rsid w:val="0035245C"/>
    <w:rsid w:val="00362478"/>
    <w:rsid w:val="00367678"/>
    <w:rsid w:val="00370B85"/>
    <w:rsid w:val="00373281"/>
    <w:rsid w:val="00376847"/>
    <w:rsid w:val="00377E67"/>
    <w:rsid w:val="0038155C"/>
    <w:rsid w:val="00382F36"/>
    <w:rsid w:val="00384199"/>
    <w:rsid w:val="003855BB"/>
    <w:rsid w:val="00387A6E"/>
    <w:rsid w:val="00390CD4"/>
    <w:rsid w:val="00391A1A"/>
    <w:rsid w:val="00395983"/>
    <w:rsid w:val="00396303"/>
    <w:rsid w:val="003964EC"/>
    <w:rsid w:val="003968AF"/>
    <w:rsid w:val="003A6BC8"/>
    <w:rsid w:val="003B42CE"/>
    <w:rsid w:val="003C2219"/>
    <w:rsid w:val="003C45C1"/>
    <w:rsid w:val="003E321F"/>
    <w:rsid w:val="003E50CF"/>
    <w:rsid w:val="003E6AA4"/>
    <w:rsid w:val="003F3147"/>
    <w:rsid w:val="003F699E"/>
    <w:rsid w:val="003F6AAC"/>
    <w:rsid w:val="003F7EC6"/>
    <w:rsid w:val="004044F2"/>
    <w:rsid w:val="004046AE"/>
    <w:rsid w:val="00412FF6"/>
    <w:rsid w:val="00415768"/>
    <w:rsid w:val="004172DB"/>
    <w:rsid w:val="0042174C"/>
    <w:rsid w:val="00422BBF"/>
    <w:rsid w:val="00426A52"/>
    <w:rsid w:val="00426CB8"/>
    <w:rsid w:val="00434F7A"/>
    <w:rsid w:val="004357F5"/>
    <w:rsid w:val="00435E0A"/>
    <w:rsid w:val="004361E6"/>
    <w:rsid w:val="0043731F"/>
    <w:rsid w:val="004411C5"/>
    <w:rsid w:val="00441444"/>
    <w:rsid w:val="004542B9"/>
    <w:rsid w:val="00467E96"/>
    <w:rsid w:val="0047264A"/>
    <w:rsid w:val="00475534"/>
    <w:rsid w:val="00475BA7"/>
    <w:rsid w:val="004771E7"/>
    <w:rsid w:val="0048236A"/>
    <w:rsid w:val="00482EC6"/>
    <w:rsid w:val="004A1645"/>
    <w:rsid w:val="004A7196"/>
    <w:rsid w:val="004A7FC7"/>
    <w:rsid w:val="004B6637"/>
    <w:rsid w:val="004C1914"/>
    <w:rsid w:val="004D1169"/>
    <w:rsid w:val="004D308B"/>
    <w:rsid w:val="004D41BF"/>
    <w:rsid w:val="004D6227"/>
    <w:rsid w:val="004D7943"/>
    <w:rsid w:val="004D7C0B"/>
    <w:rsid w:val="004E0B44"/>
    <w:rsid w:val="004E6E3A"/>
    <w:rsid w:val="00511267"/>
    <w:rsid w:val="00516188"/>
    <w:rsid w:val="00521AB0"/>
    <w:rsid w:val="005314D1"/>
    <w:rsid w:val="00533408"/>
    <w:rsid w:val="00533A92"/>
    <w:rsid w:val="00533B74"/>
    <w:rsid w:val="00533EFF"/>
    <w:rsid w:val="005372C2"/>
    <w:rsid w:val="0053739E"/>
    <w:rsid w:val="00541103"/>
    <w:rsid w:val="00544910"/>
    <w:rsid w:val="005517B2"/>
    <w:rsid w:val="005517F8"/>
    <w:rsid w:val="00552A33"/>
    <w:rsid w:val="005544DD"/>
    <w:rsid w:val="00563FDA"/>
    <w:rsid w:val="00574176"/>
    <w:rsid w:val="00577841"/>
    <w:rsid w:val="005854F1"/>
    <w:rsid w:val="00585878"/>
    <w:rsid w:val="00585DA4"/>
    <w:rsid w:val="00586046"/>
    <w:rsid w:val="00586FCA"/>
    <w:rsid w:val="00590B07"/>
    <w:rsid w:val="005934E9"/>
    <w:rsid w:val="005942D8"/>
    <w:rsid w:val="00594311"/>
    <w:rsid w:val="00594932"/>
    <w:rsid w:val="005979C7"/>
    <w:rsid w:val="005A2837"/>
    <w:rsid w:val="005A4C02"/>
    <w:rsid w:val="005A601C"/>
    <w:rsid w:val="005B16F8"/>
    <w:rsid w:val="005B2627"/>
    <w:rsid w:val="005B38DA"/>
    <w:rsid w:val="005B407A"/>
    <w:rsid w:val="005C436B"/>
    <w:rsid w:val="005D0CFD"/>
    <w:rsid w:val="005E0453"/>
    <w:rsid w:val="005F315A"/>
    <w:rsid w:val="00617B65"/>
    <w:rsid w:val="00623757"/>
    <w:rsid w:val="0062494A"/>
    <w:rsid w:val="00625F49"/>
    <w:rsid w:val="006263F5"/>
    <w:rsid w:val="006302CC"/>
    <w:rsid w:val="00632DDE"/>
    <w:rsid w:val="00632ED6"/>
    <w:rsid w:val="00633492"/>
    <w:rsid w:val="00640B0C"/>
    <w:rsid w:val="00641B45"/>
    <w:rsid w:val="00661326"/>
    <w:rsid w:val="006614B5"/>
    <w:rsid w:val="006630A1"/>
    <w:rsid w:val="0067442A"/>
    <w:rsid w:val="006771A2"/>
    <w:rsid w:val="00683427"/>
    <w:rsid w:val="0068360A"/>
    <w:rsid w:val="00684F8A"/>
    <w:rsid w:val="00686E02"/>
    <w:rsid w:val="0069017E"/>
    <w:rsid w:val="00691DE6"/>
    <w:rsid w:val="00691E7F"/>
    <w:rsid w:val="006973A9"/>
    <w:rsid w:val="0069787C"/>
    <w:rsid w:val="006A0A38"/>
    <w:rsid w:val="006A7443"/>
    <w:rsid w:val="006B7291"/>
    <w:rsid w:val="006C1B37"/>
    <w:rsid w:val="006C56B6"/>
    <w:rsid w:val="006D0535"/>
    <w:rsid w:val="006D0FE3"/>
    <w:rsid w:val="006D7AF0"/>
    <w:rsid w:val="006E1823"/>
    <w:rsid w:val="006E25DC"/>
    <w:rsid w:val="006E2791"/>
    <w:rsid w:val="006E3948"/>
    <w:rsid w:val="006F3E7D"/>
    <w:rsid w:val="006F4563"/>
    <w:rsid w:val="006F74E5"/>
    <w:rsid w:val="0070081E"/>
    <w:rsid w:val="007030BF"/>
    <w:rsid w:val="007049B0"/>
    <w:rsid w:val="0070571D"/>
    <w:rsid w:val="0070640E"/>
    <w:rsid w:val="00706941"/>
    <w:rsid w:val="00707CEB"/>
    <w:rsid w:val="00710190"/>
    <w:rsid w:val="00714169"/>
    <w:rsid w:val="00717717"/>
    <w:rsid w:val="00720E4F"/>
    <w:rsid w:val="007315CE"/>
    <w:rsid w:val="0073361A"/>
    <w:rsid w:val="00736B4E"/>
    <w:rsid w:val="00737D60"/>
    <w:rsid w:val="00740C7A"/>
    <w:rsid w:val="00743AE0"/>
    <w:rsid w:val="0074431B"/>
    <w:rsid w:val="00745EE6"/>
    <w:rsid w:val="0075037A"/>
    <w:rsid w:val="0075297C"/>
    <w:rsid w:val="00757F79"/>
    <w:rsid w:val="00760EAE"/>
    <w:rsid w:val="00761A94"/>
    <w:rsid w:val="00766714"/>
    <w:rsid w:val="00767F82"/>
    <w:rsid w:val="00772EB8"/>
    <w:rsid w:val="0077531E"/>
    <w:rsid w:val="007773C8"/>
    <w:rsid w:val="00782E87"/>
    <w:rsid w:val="007834A1"/>
    <w:rsid w:val="00792F33"/>
    <w:rsid w:val="00793981"/>
    <w:rsid w:val="00793CE6"/>
    <w:rsid w:val="007A3A57"/>
    <w:rsid w:val="007A5C5E"/>
    <w:rsid w:val="007B1103"/>
    <w:rsid w:val="007B1A69"/>
    <w:rsid w:val="007B508A"/>
    <w:rsid w:val="007B7A1D"/>
    <w:rsid w:val="007C6A85"/>
    <w:rsid w:val="007D1AC5"/>
    <w:rsid w:val="007D3F22"/>
    <w:rsid w:val="007D44A4"/>
    <w:rsid w:val="007D50D0"/>
    <w:rsid w:val="007D57B9"/>
    <w:rsid w:val="007E0766"/>
    <w:rsid w:val="007E087F"/>
    <w:rsid w:val="007E21B1"/>
    <w:rsid w:val="007E5FB4"/>
    <w:rsid w:val="007E6C87"/>
    <w:rsid w:val="007F4749"/>
    <w:rsid w:val="00810657"/>
    <w:rsid w:val="00817856"/>
    <w:rsid w:val="00821EEF"/>
    <w:rsid w:val="00822BBD"/>
    <w:rsid w:val="00825C3E"/>
    <w:rsid w:val="008312D3"/>
    <w:rsid w:val="00831D33"/>
    <w:rsid w:val="00834D8B"/>
    <w:rsid w:val="00841342"/>
    <w:rsid w:val="00842431"/>
    <w:rsid w:val="00845266"/>
    <w:rsid w:val="00855908"/>
    <w:rsid w:val="00861C39"/>
    <w:rsid w:val="00865C91"/>
    <w:rsid w:val="00867DA4"/>
    <w:rsid w:val="0087000A"/>
    <w:rsid w:val="00886CDC"/>
    <w:rsid w:val="008960AE"/>
    <w:rsid w:val="008A1094"/>
    <w:rsid w:val="008A27B6"/>
    <w:rsid w:val="008A46B6"/>
    <w:rsid w:val="008A6A98"/>
    <w:rsid w:val="008A7FAE"/>
    <w:rsid w:val="008B1BB6"/>
    <w:rsid w:val="008B47E6"/>
    <w:rsid w:val="008B56D9"/>
    <w:rsid w:val="008C3A1E"/>
    <w:rsid w:val="008C4A0D"/>
    <w:rsid w:val="008D020A"/>
    <w:rsid w:val="008D16F7"/>
    <w:rsid w:val="008E48FB"/>
    <w:rsid w:val="008E5A30"/>
    <w:rsid w:val="008F250B"/>
    <w:rsid w:val="008F39C6"/>
    <w:rsid w:val="008F4A1A"/>
    <w:rsid w:val="008F528B"/>
    <w:rsid w:val="008F6DB0"/>
    <w:rsid w:val="008F708B"/>
    <w:rsid w:val="00902E89"/>
    <w:rsid w:val="00906442"/>
    <w:rsid w:val="009124BF"/>
    <w:rsid w:val="00914D3A"/>
    <w:rsid w:val="009174E9"/>
    <w:rsid w:val="009201B4"/>
    <w:rsid w:val="0092168C"/>
    <w:rsid w:val="00930737"/>
    <w:rsid w:val="00930E65"/>
    <w:rsid w:val="0093296F"/>
    <w:rsid w:val="00934FEE"/>
    <w:rsid w:val="00940EA3"/>
    <w:rsid w:val="009446BC"/>
    <w:rsid w:val="00946F93"/>
    <w:rsid w:val="00947C93"/>
    <w:rsid w:val="00951215"/>
    <w:rsid w:val="009536C3"/>
    <w:rsid w:val="009579F4"/>
    <w:rsid w:val="00960F63"/>
    <w:rsid w:val="00965D0A"/>
    <w:rsid w:val="009667F7"/>
    <w:rsid w:val="00971876"/>
    <w:rsid w:val="00973FB5"/>
    <w:rsid w:val="0097697D"/>
    <w:rsid w:val="00977310"/>
    <w:rsid w:val="00983678"/>
    <w:rsid w:val="0098662A"/>
    <w:rsid w:val="00986F37"/>
    <w:rsid w:val="00987D80"/>
    <w:rsid w:val="009A0BDE"/>
    <w:rsid w:val="009A6C6C"/>
    <w:rsid w:val="009B3665"/>
    <w:rsid w:val="009B6879"/>
    <w:rsid w:val="009B6FE0"/>
    <w:rsid w:val="009B7311"/>
    <w:rsid w:val="009B7B38"/>
    <w:rsid w:val="009C06FD"/>
    <w:rsid w:val="009C2001"/>
    <w:rsid w:val="009D11F1"/>
    <w:rsid w:val="009D33B0"/>
    <w:rsid w:val="009D4937"/>
    <w:rsid w:val="009D5251"/>
    <w:rsid w:val="009E19A5"/>
    <w:rsid w:val="009F2E10"/>
    <w:rsid w:val="009F32B9"/>
    <w:rsid w:val="009F4241"/>
    <w:rsid w:val="009F587F"/>
    <w:rsid w:val="00A0155C"/>
    <w:rsid w:val="00A03384"/>
    <w:rsid w:val="00A04F6C"/>
    <w:rsid w:val="00A05B6A"/>
    <w:rsid w:val="00A06D3C"/>
    <w:rsid w:val="00A0718F"/>
    <w:rsid w:val="00A13300"/>
    <w:rsid w:val="00A27C8E"/>
    <w:rsid w:val="00A369B8"/>
    <w:rsid w:val="00A4241E"/>
    <w:rsid w:val="00A51675"/>
    <w:rsid w:val="00A52BEE"/>
    <w:rsid w:val="00A53C10"/>
    <w:rsid w:val="00A543C8"/>
    <w:rsid w:val="00A55A44"/>
    <w:rsid w:val="00A61356"/>
    <w:rsid w:val="00A70E18"/>
    <w:rsid w:val="00A8054D"/>
    <w:rsid w:val="00A91D79"/>
    <w:rsid w:val="00A94D00"/>
    <w:rsid w:val="00A95244"/>
    <w:rsid w:val="00A95849"/>
    <w:rsid w:val="00AA439B"/>
    <w:rsid w:val="00AB31EA"/>
    <w:rsid w:val="00AB6B89"/>
    <w:rsid w:val="00AC0208"/>
    <w:rsid w:val="00AC1E7E"/>
    <w:rsid w:val="00AC7611"/>
    <w:rsid w:val="00AD0995"/>
    <w:rsid w:val="00AD0E1E"/>
    <w:rsid w:val="00AD35E8"/>
    <w:rsid w:val="00AD3D7C"/>
    <w:rsid w:val="00AE3268"/>
    <w:rsid w:val="00AE68C1"/>
    <w:rsid w:val="00AF0D2F"/>
    <w:rsid w:val="00AF1856"/>
    <w:rsid w:val="00AF64AF"/>
    <w:rsid w:val="00B000EA"/>
    <w:rsid w:val="00B00447"/>
    <w:rsid w:val="00B02C1C"/>
    <w:rsid w:val="00B07BC6"/>
    <w:rsid w:val="00B21C69"/>
    <w:rsid w:val="00B24BBA"/>
    <w:rsid w:val="00B24F90"/>
    <w:rsid w:val="00B27114"/>
    <w:rsid w:val="00B27B46"/>
    <w:rsid w:val="00B30A04"/>
    <w:rsid w:val="00B30CC7"/>
    <w:rsid w:val="00B325D4"/>
    <w:rsid w:val="00B32B85"/>
    <w:rsid w:val="00B36AEC"/>
    <w:rsid w:val="00B37C31"/>
    <w:rsid w:val="00B40C9A"/>
    <w:rsid w:val="00B53421"/>
    <w:rsid w:val="00B5714F"/>
    <w:rsid w:val="00B64225"/>
    <w:rsid w:val="00B725AD"/>
    <w:rsid w:val="00B779BC"/>
    <w:rsid w:val="00B8165E"/>
    <w:rsid w:val="00B81DF2"/>
    <w:rsid w:val="00B86A80"/>
    <w:rsid w:val="00B975A3"/>
    <w:rsid w:val="00BA2477"/>
    <w:rsid w:val="00BA351E"/>
    <w:rsid w:val="00BA4BF1"/>
    <w:rsid w:val="00BA5BC9"/>
    <w:rsid w:val="00BB0D0C"/>
    <w:rsid w:val="00BB3E69"/>
    <w:rsid w:val="00BB60A4"/>
    <w:rsid w:val="00BC2EA9"/>
    <w:rsid w:val="00BD2F3D"/>
    <w:rsid w:val="00BD3C27"/>
    <w:rsid w:val="00BD7BF6"/>
    <w:rsid w:val="00BE53F5"/>
    <w:rsid w:val="00BE570E"/>
    <w:rsid w:val="00BF36CE"/>
    <w:rsid w:val="00C0361C"/>
    <w:rsid w:val="00C068B4"/>
    <w:rsid w:val="00C077D3"/>
    <w:rsid w:val="00C13109"/>
    <w:rsid w:val="00C2348A"/>
    <w:rsid w:val="00C25282"/>
    <w:rsid w:val="00C3466D"/>
    <w:rsid w:val="00C371F6"/>
    <w:rsid w:val="00C37269"/>
    <w:rsid w:val="00C408E0"/>
    <w:rsid w:val="00C43004"/>
    <w:rsid w:val="00C43EA1"/>
    <w:rsid w:val="00C50B10"/>
    <w:rsid w:val="00C52921"/>
    <w:rsid w:val="00C5585C"/>
    <w:rsid w:val="00C55B67"/>
    <w:rsid w:val="00C662A2"/>
    <w:rsid w:val="00C708C0"/>
    <w:rsid w:val="00C7420D"/>
    <w:rsid w:val="00C74380"/>
    <w:rsid w:val="00C74ECB"/>
    <w:rsid w:val="00C752C3"/>
    <w:rsid w:val="00C76F2B"/>
    <w:rsid w:val="00C81B49"/>
    <w:rsid w:val="00C90783"/>
    <w:rsid w:val="00C93624"/>
    <w:rsid w:val="00C975C2"/>
    <w:rsid w:val="00CA1AB4"/>
    <w:rsid w:val="00CA5261"/>
    <w:rsid w:val="00CB3236"/>
    <w:rsid w:val="00CB548D"/>
    <w:rsid w:val="00CB6E9B"/>
    <w:rsid w:val="00CB7237"/>
    <w:rsid w:val="00CC3F5F"/>
    <w:rsid w:val="00CC7A5C"/>
    <w:rsid w:val="00CC7A9F"/>
    <w:rsid w:val="00CD2354"/>
    <w:rsid w:val="00CD5E3E"/>
    <w:rsid w:val="00CD6FA1"/>
    <w:rsid w:val="00CF2664"/>
    <w:rsid w:val="00D0250E"/>
    <w:rsid w:val="00D02EE7"/>
    <w:rsid w:val="00D02F5C"/>
    <w:rsid w:val="00D07A68"/>
    <w:rsid w:val="00D1264B"/>
    <w:rsid w:val="00D12AEE"/>
    <w:rsid w:val="00D13A2E"/>
    <w:rsid w:val="00D13A8B"/>
    <w:rsid w:val="00D22F9A"/>
    <w:rsid w:val="00D2384E"/>
    <w:rsid w:val="00D2682E"/>
    <w:rsid w:val="00D364EF"/>
    <w:rsid w:val="00D40C3A"/>
    <w:rsid w:val="00D433EB"/>
    <w:rsid w:val="00D44C82"/>
    <w:rsid w:val="00D47845"/>
    <w:rsid w:val="00D51DC1"/>
    <w:rsid w:val="00D76926"/>
    <w:rsid w:val="00D80CD2"/>
    <w:rsid w:val="00D8143F"/>
    <w:rsid w:val="00D82FB7"/>
    <w:rsid w:val="00D864E0"/>
    <w:rsid w:val="00D8659A"/>
    <w:rsid w:val="00D9067C"/>
    <w:rsid w:val="00D96A81"/>
    <w:rsid w:val="00DA3ED0"/>
    <w:rsid w:val="00DA638F"/>
    <w:rsid w:val="00DB49CC"/>
    <w:rsid w:val="00DC0FDE"/>
    <w:rsid w:val="00DC190E"/>
    <w:rsid w:val="00DC4F72"/>
    <w:rsid w:val="00DD4FCF"/>
    <w:rsid w:val="00DD6A0B"/>
    <w:rsid w:val="00DE2DA7"/>
    <w:rsid w:val="00DE4DC1"/>
    <w:rsid w:val="00DE789D"/>
    <w:rsid w:val="00DF1F2D"/>
    <w:rsid w:val="00DF5FF1"/>
    <w:rsid w:val="00E00B3E"/>
    <w:rsid w:val="00E0491E"/>
    <w:rsid w:val="00E31808"/>
    <w:rsid w:val="00E32316"/>
    <w:rsid w:val="00E327C9"/>
    <w:rsid w:val="00E3344F"/>
    <w:rsid w:val="00E37E8E"/>
    <w:rsid w:val="00E40A11"/>
    <w:rsid w:val="00E43335"/>
    <w:rsid w:val="00E5453C"/>
    <w:rsid w:val="00E56BDB"/>
    <w:rsid w:val="00E64B36"/>
    <w:rsid w:val="00E718FD"/>
    <w:rsid w:val="00E755D0"/>
    <w:rsid w:val="00E9189A"/>
    <w:rsid w:val="00E928F9"/>
    <w:rsid w:val="00E968D7"/>
    <w:rsid w:val="00EA1CD8"/>
    <w:rsid w:val="00EA2021"/>
    <w:rsid w:val="00EA29A3"/>
    <w:rsid w:val="00EA2B91"/>
    <w:rsid w:val="00EA4874"/>
    <w:rsid w:val="00EB1C93"/>
    <w:rsid w:val="00EB4C58"/>
    <w:rsid w:val="00EB59E8"/>
    <w:rsid w:val="00EC1B62"/>
    <w:rsid w:val="00EC40F7"/>
    <w:rsid w:val="00EC561E"/>
    <w:rsid w:val="00EC7B20"/>
    <w:rsid w:val="00ED0D29"/>
    <w:rsid w:val="00ED29BB"/>
    <w:rsid w:val="00ED4519"/>
    <w:rsid w:val="00F02018"/>
    <w:rsid w:val="00F02328"/>
    <w:rsid w:val="00F03EA7"/>
    <w:rsid w:val="00F04C1B"/>
    <w:rsid w:val="00F0698D"/>
    <w:rsid w:val="00F07CE1"/>
    <w:rsid w:val="00F1062E"/>
    <w:rsid w:val="00F11317"/>
    <w:rsid w:val="00F12634"/>
    <w:rsid w:val="00F1602D"/>
    <w:rsid w:val="00F1757F"/>
    <w:rsid w:val="00F22092"/>
    <w:rsid w:val="00F22968"/>
    <w:rsid w:val="00F2542F"/>
    <w:rsid w:val="00F32422"/>
    <w:rsid w:val="00F335B0"/>
    <w:rsid w:val="00F365B5"/>
    <w:rsid w:val="00F4764C"/>
    <w:rsid w:val="00F52F50"/>
    <w:rsid w:val="00F56C96"/>
    <w:rsid w:val="00F602FD"/>
    <w:rsid w:val="00F6190F"/>
    <w:rsid w:val="00F61A87"/>
    <w:rsid w:val="00F62CD9"/>
    <w:rsid w:val="00F63645"/>
    <w:rsid w:val="00F65965"/>
    <w:rsid w:val="00F71C64"/>
    <w:rsid w:val="00F76CFD"/>
    <w:rsid w:val="00F827B3"/>
    <w:rsid w:val="00F86BD5"/>
    <w:rsid w:val="00F9246D"/>
    <w:rsid w:val="00F9411D"/>
    <w:rsid w:val="00F94485"/>
    <w:rsid w:val="00F95C00"/>
    <w:rsid w:val="00F972B0"/>
    <w:rsid w:val="00FA309D"/>
    <w:rsid w:val="00FA5254"/>
    <w:rsid w:val="00FA5F98"/>
    <w:rsid w:val="00FB5789"/>
    <w:rsid w:val="00FC1884"/>
    <w:rsid w:val="00FC2167"/>
    <w:rsid w:val="00FC4E11"/>
    <w:rsid w:val="00FC4FA5"/>
    <w:rsid w:val="00FC67C8"/>
    <w:rsid w:val="00FC6AE0"/>
    <w:rsid w:val="00FD0DCF"/>
    <w:rsid w:val="00FD36C4"/>
    <w:rsid w:val="00FD6862"/>
    <w:rsid w:val="00FD6D11"/>
    <w:rsid w:val="00FE2C76"/>
    <w:rsid w:val="00FE6E92"/>
    <w:rsid w:val="00FF1F51"/>
    <w:rsid w:val="00FF4B32"/>
    <w:rsid w:val="00FF64E5"/>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71960"/>
  <w15:docId w15:val="{6D061A9E-4238-48FD-B601-513B07641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C56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E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5E3E"/>
    <w:rPr>
      <w:sz w:val="18"/>
      <w:szCs w:val="18"/>
    </w:rPr>
  </w:style>
  <w:style w:type="paragraph" w:styleId="a5">
    <w:name w:val="footer"/>
    <w:basedOn w:val="a"/>
    <w:link w:val="a6"/>
    <w:uiPriority w:val="99"/>
    <w:unhideWhenUsed/>
    <w:rsid w:val="00CD5E3E"/>
    <w:pPr>
      <w:tabs>
        <w:tab w:val="center" w:pos="4153"/>
        <w:tab w:val="right" w:pos="8306"/>
      </w:tabs>
      <w:snapToGrid w:val="0"/>
      <w:jc w:val="left"/>
    </w:pPr>
    <w:rPr>
      <w:sz w:val="18"/>
      <w:szCs w:val="18"/>
    </w:rPr>
  </w:style>
  <w:style w:type="character" w:customStyle="1" w:styleId="a6">
    <w:name w:val="页脚 字符"/>
    <w:basedOn w:val="a0"/>
    <w:link w:val="a5"/>
    <w:uiPriority w:val="99"/>
    <w:rsid w:val="00CD5E3E"/>
    <w:rPr>
      <w:sz w:val="18"/>
      <w:szCs w:val="18"/>
    </w:rPr>
  </w:style>
  <w:style w:type="paragraph" w:styleId="a7">
    <w:name w:val="footnote text"/>
    <w:basedOn w:val="a"/>
    <w:link w:val="a8"/>
    <w:uiPriority w:val="99"/>
    <w:semiHidden/>
    <w:unhideWhenUsed/>
    <w:rsid w:val="00DF5FF1"/>
    <w:pPr>
      <w:snapToGrid w:val="0"/>
      <w:jc w:val="left"/>
    </w:pPr>
    <w:rPr>
      <w:sz w:val="18"/>
      <w:szCs w:val="18"/>
    </w:rPr>
  </w:style>
  <w:style w:type="character" w:customStyle="1" w:styleId="a8">
    <w:name w:val="脚注文本 字符"/>
    <w:basedOn w:val="a0"/>
    <w:link w:val="a7"/>
    <w:uiPriority w:val="99"/>
    <w:semiHidden/>
    <w:rsid w:val="00DF5FF1"/>
    <w:rPr>
      <w:sz w:val="18"/>
      <w:szCs w:val="18"/>
    </w:rPr>
  </w:style>
  <w:style w:type="character" w:styleId="a9">
    <w:name w:val="footnote reference"/>
    <w:basedOn w:val="a0"/>
    <w:uiPriority w:val="99"/>
    <w:semiHidden/>
    <w:unhideWhenUsed/>
    <w:rsid w:val="00DF5FF1"/>
    <w:rPr>
      <w:vertAlign w:val="superscript"/>
    </w:rPr>
  </w:style>
  <w:style w:type="table" w:styleId="aa">
    <w:name w:val="Table Grid"/>
    <w:basedOn w:val="a1"/>
    <w:uiPriority w:val="39"/>
    <w:rsid w:val="00745E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F1062E"/>
    <w:pPr>
      <w:ind w:firstLineChars="200" w:firstLine="420"/>
    </w:pPr>
  </w:style>
  <w:style w:type="character" w:styleId="ac">
    <w:name w:val="annotation reference"/>
    <w:basedOn w:val="a0"/>
    <w:uiPriority w:val="99"/>
    <w:semiHidden/>
    <w:unhideWhenUsed/>
    <w:rsid w:val="004D6227"/>
    <w:rPr>
      <w:sz w:val="21"/>
      <w:szCs w:val="21"/>
    </w:rPr>
  </w:style>
  <w:style w:type="paragraph" w:styleId="ad">
    <w:name w:val="annotation text"/>
    <w:basedOn w:val="a"/>
    <w:link w:val="ae"/>
    <w:uiPriority w:val="99"/>
    <w:semiHidden/>
    <w:unhideWhenUsed/>
    <w:rsid w:val="004D6227"/>
    <w:pPr>
      <w:jc w:val="left"/>
    </w:pPr>
  </w:style>
  <w:style w:type="character" w:customStyle="1" w:styleId="ae">
    <w:name w:val="批注文字 字符"/>
    <w:basedOn w:val="a0"/>
    <w:link w:val="ad"/>
    <w:uiPriority w:val="99"/>
    <w:semiHidden/>
    <w:rsid w:val="004D6227"/>
  </w:style>
  <w:style w:type="paragraph" w:styleId="af">
    <w:name w:val="annotation subject"/>
    <w:basedOn w:val="ad"/>
    <w:next w:val="ad"/>
    <w:link w:val="af0"/>
    <w:uiPriority w:val="99"/>
    <w:semiHidden/>
    <w:unhideWhenUsed/>
    <w:rsid w:val="004D6227"/>
    <w:rPr>
      <w:b/>
      <w:bCs/>
    </w:rPr>
  </w:style>
  <w:style w:type="character" w:customStyle="1" w:styleId="af0">
    <w:name w:val="批注主题 字符"/>
    <w:basedOn w:val="ae"/>
    <w:link w:val="af"/>
    <w:uiPriority w:val="99"/>
    <w:semiHidden/>
    <w:rsid w:val="004D6227"/>
    <w:rPr>
      <w:b/>
      <w:bCs/>
    </w:rPr>
  </w:style>
  <w:style w:type="paragraph" w:styleId="af1">
    <w:name w:val="Balloon Text"/>
    <w:basedOn w:val="a"/>
    <w:link w:val="af2"/>
    <w:uiPriority w:val="99"/>
    <w:semiHidden/>
    <w:unhideWhenUsed/>
    <w:rsid w:val="004D6227"/>
    <w:rPr>
      <w:sz w:val="18"/>
      <w:szCs w:val="18"/>
    </w:rPr>
  </w:style>
  <w:style w:type="character" w:customStyle="1" w:styleId="af2">
    <w:name w:val="批注框文本 字符"/>
    <w:basedOn w:val="a0"/>
    <w:link w:val="af1"/>
    <w:uiPriority w:val="99"/>
    <w:semiHidden/>
    <w:rsid w:val="004D6227"/>
    <w:rPr>
      <w:sz w:val="18"/>
      <w:szCs w:val="18"/>
    </w:rPr>
  </w:style>
  <w:style w:type="character" w:styleId="af3">
    <w:name w:val="Hyperlink"/>
    <w:basedOn w:val="a0"/>
    <w:uiPriority w:val="99"/>
    <w:unhideWhenUsed/>
    <w:rsid w:val="00391A1A"/>
    <w:rPr>
      <w:color w:val="0563C1" w:themeColor="hyperlink"/>
      <w:u w:val="single"/>
    </w:rPr>
  </w:style>
  <w:style w:type="character" w:styleId="af4">
    <w:name w:val="Unresolved Mention"/>
    <w:basedOn w:val="a0"/>
    <w:uiPriority w:val="99"/>
    <w:semiHidden/>
    <w:unhideWhenUsed/>
    <w:rsid w:val="00391A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517418">
      <w:bodyDiv w:val="1"/>
      <w:marLeft w:val="0"/>
      <w:marRight w:val="0"/>
      <w:marTop w:val="0"/>
      <w:marBottom w:val="0"/>
      <w:divBdr>
        <w:top w:val="none" w:sz="0" w:space="0" w:color="auto"/>
        <w:left w:val="none" w:sz="0" w:space="0" w:color="auto"/>
        <w:bottom w:val="none" w:sz="0" w:space="0" w:color="auto"/>
        <w:right w:val="none" w:sz="0" w:space="0" w:color="auto"/>
      </w:divBdr>
    </w:div>
    <w:div w:id="624392306">
      <w:bodyDiv w:val="1"/>
      <w:marLeft w:val="0"/>
      <w:marRight w:val="0"/>
      <w:marTop w:val="0"/>
      <w:marBottom w:val="0"/>
      <w:divBdr>
        <w:top w:val="none" w:sz="0" w:space="0" w:color="auto"/>
        <w:left w:val="none" w:sz="0" w:space="0" w:color="auto"/>
        <w:bottom w:val="none" w:sz="0" w:space="0" w:color="auto"/>
        <w:right w:val="none" w:sz="0" w:space="0" w:color="auto"/>
      </w:divBdr>
    </w:div>
    <w:div w:id="2014261014">
      <w:bodyDiv w:val="1"/>
      <w:marLeft w:val="0"/>
      <w:marRight w:val="0"/>
      <w:marTop w:val="0"/>
      <w:marBottom w:val="0"/>
      <w:divBdr>
        <w:top w:val="none" w:sz="0" w:space="0" w:color="auto"/>
        <w:left w:val="none" w:sz="0" w:space="0" w:color="auto"/>
        <w:bottom w:val="none" w:sz="0" w:space="0" w:color="auto"/>
        <w:right w:val="none" w:sz="0" w:space="0" w:color="auto"/>
      </w:divBdr>
    </w:div>
    <w:div w:id="206949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cq.people.com.cn/n2/2017/0711/c367698-3045146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DBCD9-53D0-4BC4-94C4-EEC048F7A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2034</TotalTime>
  <Pages>1</Pages>
  <Words>1354</Words>
  <Characters>7721</Characters>
  <Application>Microsoft Office Word</Application>
  <DocSecurity>0</DocSecurity>
  <Lines>64</Lines>
  <Paragraphs>18</Paragraphs>
  <ScaleCrop>false</ScaleCrop>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dc:creator>
  <cp:keywords/>
  <dc:description/>
  <cp:lastModifiedBy>朱国伟</cp:lastModifiedBy>
  <cp:revision>91</cp:revision>
  <dcterms:created xsi:type="dcterms:W3CDTF">2018-02-08T07:02:00Z</dcterms:created>
  <dcterms:modified xsi:type="dcterms:W3CDTF">2018-04-03T09:11:00Z</dcterms:modified>
</cp:coreProperties>
</file>